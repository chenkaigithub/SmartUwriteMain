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BIMT写作指导模型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工具简介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1.1 工具名称：BIMT写作指导软件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工具类别：Office Word插件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 工具语言：中文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类似工具及界面：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1.4.1 F1000 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drawing>
          <wp:inline distT="0" distB="0" distL="0" distR="0">
            <wp:extent cx="6318885" cy="615315"/>
            <wp:effectExtent l="0" t="0" r="0" b="0"/>
            <wp:docPr id="1" name="图片 1" descr="C:\Users\sunbo\AppData\Roaming\Tencent\Users\1677987516\QQ\WinTemp\RichOle\(S13U{8KSILM4K(5XO{]Q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unbo\AppData\Roaming\Tencent\Users\1677987516\QQ\WinTemp\RichOle\(S13U{8KSILM4K(5XO{]Q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00850" cy="67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1.4.2 Zotero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drawing>
          <wp:inline distT="0" distB="0" distL="0" distR="0">
            <wp:extent cx="6198870" cy="831850"/>
            <wp:effectExtent l="0" t="0" r="0" b="6350"/>
            <wp:docPr id="2" name="图片 2" descr="C:\Users\sunbo\AppData\Roaming\Tencent\Users\1677987516\QQ\WinTemp\RichOle\RO8RZLRUXQPE7JQ6~VCIX}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sunbo\AppData\Roaming\Tencent\Users\1677987516\QQ\WinTemp\RichOle\RO8RZLRUXQPE7JQ6~VCIX}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4221" cy="85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1.4.3 EndNote X7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676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1.4.4 NoteExpress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drawing>
          <wp:inline distT="0" distB="0" distL="0" distR="0">
            <wp:extent cx="5335905" cy="711200"/>
            <wp:effectExtent l="0" t="0" r="0" b="0"/>
            <wp:docPr id="4" name="图片 4" descr="C:\Users\sunbo\AppData\Roaming\Tencent\Users\1677987516\QQ\WinTemp\RichOle\Y](~}HE(6GR%YR_3SSYF)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unbo\AppData\Roaming\Tencent\Users\1677987516\QQ\WinTemp\RichOle\Y](~}HE(6GR%YR_3SSYF)Z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5359" cy="74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 工具功能：</w:t>
      </w:r>
    </w:p>
    <w:tbl>
      <w:tblPr>
        <w:tblStyle w:val="1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087"/>
        <w:gridCol w:w="62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kern w:val="0"/>
                <w:szCs w:val="21"/>
              </w:rPr>
              <w:t>功能名称</w:t>
            </w: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kern w:val="0"/>
                <w:szCs w:val="21"/>
              </w:rPr>
              <w:t>模块名称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b/>
                <w:bCs/>
                <w:color w:val="000000"/>
                <w:kern w:val="0"/>
                <w:szCs w:val="21"/>
              </w:rPr>
              <w:t>模块描述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文献检索</w:t>
            </w: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文献搜索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通过输入“关键词”查找比美特数据库中的匹配稿件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文献推荐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书写一段语句后，通过算法，推荐数据库中的匹配稿件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文献查阅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跳转到“我的文献库”（本地文件夹），查阅收集的文献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文献引用</w:t>
            </w: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文献引用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 xml:space="preserve">按照用户自定义的格式模板，选择适合的文献进行引用，并在文档鼠标停留处显示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vMerge w:val="continue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文献生成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在文章的末尾生成参考文献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SimSun" w:cs="Times New Roman"/>
                <w:color w:val="000000"/>
                <w:kern w:val="0"/>
                <w:szCs w:val="21"/>
              </w:rPr>
              <w:t>编辑格式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按照用户自定义的格式模板，对参考文献的格式进行相应的调整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格式调整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SimSun" w:cs="Times New Roman"/>
                <w:color w:val="000000"/>
                <w:kern w:val="0"/>
                <w:szCs w:val="21"/>
              </w:rPr>
              <w:t>选择其它文献</w:t>
            </w: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生成格式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更新文献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对新增加/修改的引用进行更新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2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投递稿件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跳转到BIMT个人主页，同时稿件共享至个人主页，进行稿件投递/评估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vMerge w:val="restart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用户信息</w:t>
            </w: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用户名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展示用户名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帮助文案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写作指导软件帮助文案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vMerge w:val="continue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登入/出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选择/更换用户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24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支持语言</w:t>
            </w:r>
          </w:p>
        </w:tc>
        <w:tc>
          <w:tcPr>
            <w:tcW w:w="108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中文</w:t>
            </w:r>
          </w:p>
        </w:tc>
        <w:tc>
          <w:tcPr>
            <w:tcW w:w="628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eastAsia="SimSun" w:cs="Times New Roman"/>
                <w:color w:val="000000"/>
                <w:kern w:val="0"/>
                <w:szCs w:val="21"/>
              </w:rPr>
              <w:t>界面展示语言支持中文，默认语言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功能详情：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626745</wp:posOffset>
            </wp:positionV>
            <wp:extent cx="1617980" cy="934720"/>
            <wp:effectExtent l="0" t="0" r="1270" b="0"/>
            <wp:wrapTopAndBottom/>
            <wp:docPr id="6" name="图片 6" descr="C:\Users\sunbo\AppData\Roaming\Tencent\Users\1677987516\QQ\WinTemp\RichOle\GSO(4(5C)LC0G]3896B1P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bo\AppData\Roaming\Tencent\Users\1677987516\QQ\WinTemp\RichOle\GSO(4(5C)LC0G]3896B1PI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93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2.1 文献检索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drawing>
          <wp:inline distT="0" distB="0" distL="0" distR="0">
            <wp:extent cx="1194435" cy="1111885"/>
            <wp:effectExtent l="0" t="0" r="5715" b="0"/>
            <wp:docPr id="7" name="图片 7" descr="C:\Users\sunbo\AppData\Roaming\Tencent\Users\1677987516\QQ\WinTemp\RichOle\JS5(E93VCBX8T%F%Y(@ZY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sunbo\AppData\Roaming\Tencent\Users\1677987516\QQ\WinTemp\RichOle\JS5(E93VCBX8T%F%Y(@ZYC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0979" cy="1127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2.1.1 文献检索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献检索模块有“文献检索功能”，点击后弹出侧窗检索界面（仅供参考），用户可以在检索框处填写关键词，并对关键词进行选择定义，如“title题目”等，并对若干关键词之间的关系进行选择设定，如AND，OR或NOT，同时可以对不同的关键词进行限定，如cancer cell，如不限定，系统默认为两个词，cancer和cell，限定后（cancer cell），系统才会默认为1个词；</w:t>
      </w:r>
    </w:p>
    <w:p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582035" cy="148272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3677" cy="149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rPr>
          <w:rFonts w:ascii="Times New Roman" w:hAnsi="Times New Roman" w:eastAsia="SimSun" w:cs="Times New Roman"/>
          <w:kern w:val="0"/>
          <w:sz w:val="24"/>
          <w:szCs w:val="24"/>
        </w:rPr>
        <w:drawing>
          <wp:inline distT="0" distB="0" distL="0" distR="0">
            <wp:extent cx="2811145" cy="1207770"/>
            <wp:effectExtent l="0" t="0" r="8255" b="0"/>
            <wp:docPr id="8" name="图片 8" descr="C:\Users\sunbo\AppData\Roaming\Tencent\Users\1677987516\QQ\WinTemp\RichOle\DVPI}DE)(_M0%T`195{KF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sunbo\AppData\Roaming\Tencent\Users\1677987516\QQ\WinTemp\RichOle\DVPI}DE)(_M0%T`195{KF_X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114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18"/>
          <w:szCs w:val="18"/>
        </w:rPr>
      </w:pPr>
      <w:r>
        <w:rPr>
          <w:rFonts w:ascii="Times New Roman" w:hAnsi="Times New Roman" w:eastAsia="SimSun" w:cs="Times New Roman"/>
          <w:kern w:val="0"/>
          <w:sz w:val="18"/>
          <w:szCs w:val="18"/>
        </w:rPr>
        <w:t>图 文献检索参考界面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用户确定好检索条件后，选择“检索”按键，系统会根据用户的关键词和词之间的关系进行相关数据库的检索，会返回一系列的文献结果，其中</w:t>
      </w:r>
      <w:r>
        <w:rPr>
          <w:rFonts w:hint="eastAsia"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A</w:t>
      </w:r>
      <w:r>
        <w:rPr>
          <w:rFonts w:hint="eastAsia" w:ascii="Times New Roman" w:hAnsi="Times New Roman" w:cs="Times New Roman"/>
        </w:rPr>
        <w:t>所示用户的“我</w:t>
      </w:r>
      <w:r>
        <w:rPr>
          <w:rFonts w:ascii="Times New Roman" w:hAnsi="Times New Roman" w:cs="Times New Roman"/>
        </w:rPr>
        <w:t>的文献库”</w:t>
      </w:r>
      <w:r>
        <w:rPr>
          <w:rFonts w:hint="eastAsia" w:ascii="Times New Roman" w:hAnsi="Times New Roman" w:cs="Times New Roman"/>
        </w:rPr>
        <w:t>中检索</w:t>
      </w:r>
      <w:r>
        <w:rPr>
          <w:rFonts w:ascii="Times New Roman" w:hAnsi="Times New Roman" w:cs="Times New Roman"/>
        </w:rPr>
        <w:t>结果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这里用户可以选择</w:t>
      </w:r>
      <w:r>
        <w:rPr>
          <w:rFonts w:hint="eastAsia" w:ascii="Times New Roman" w:hAnsi="Times New Roman" w:cs="Times New Roman"/>
        </w:rPr>
        <w:t>以</w:t>
      </w:r>
      <w:r>
        <w:rPr>
          <w:rFonts w:ascii="Times New Roman" w:hAnsi="Times New Roman" w:cs="Times New Roman"/>
        </w:rPr>
        <w:t>不同</w:t>
      </w:r>
      <w:r>
        <w:rPr>
          <w:rFonts w:hint="eastAsia"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子文件夹</w:t>
      </w:r>
      <w:r>
        <w:rPr>
          <w:rFonts w:hint="eastAsia" w:ascii="Times New Roman" w:hAnsi="Times New Roman" w:cs="Times New Roman"/>
        </w:rPr>
        <w:t>“project</w:t>
      </w:r>
      <w:r>
        <w:rPr>
          <w:rFonts w:ascii="Times New Roman" w:hAnsi="Times New Roman" w:cs="Times New Roman"/>
        </w:rPr>
        <w:t>”区分</w:t>
      </w:r>
      <w:r>
        <w:rPr>
          <w:rFonts w:hint="eastAsia" w:ascii="Times New Roman" w:hAnsi="Times New Roman" w:cs="Times New Roman"/>
        </w:rPr>
        <w:t>，按照不同</w:t>
      </w:r>
      <w:r>
        <w:rPr>
          <w:rFonts w:ascii="Times New Roman" w:hAnsi="Times New Roman" w:cs="Times New Roman"/>
        </w:rPr>
        <w:t>的条件</w:t>
      </w:r>
      <w:r>
        <w:rPr>
          <w:rFonts w:hint="eastAsia" w:ascii="Times New Roman" w:hAnsi="Times New Roman" w:cs="Times New Roman"/>
        </w:rPr>
        <w:t>“题目，作者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>出版</w:t>
      </w:r>
      <w:r>
        <w:rPr>
          <w:rFonts w:ascii="Times New Roman" w:hAnsi="Times New Roman" w:cs="Times New Roman"/>
        </w:rPr>
        <w:t>日期，</w:t>
      </w:r>
      <w:r>
        <w:rPr>
          <w:rFonts w:hint="eastAsia" w:ascii="Times New Roman" w:hAnsi="Times New Roman" w:cs="Times New Roman"/>
        </w:rPr>
        <w:t>收藏</w:t>
      </w:r>
      <w:r>
        <w:rPr>
          <w:rFonts w:ascii="Times New Roman" w:hAnsi="Times New Roman" w:cs="Times New Roman"/>
        </w:rPr>
        <w:t>日期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期刊名称”</w:t>
      </w:r>
      <w:r>
        <w:rPr>
          <w:rFonts w:hint="eastAsia" w:ascii="Times New Roman" w:hAnsi="Times New Roman" w:cs="Times New Roman"/>
        </w:rPr>
        <w:t>排列，</w:t>
      </w:r>
      <w:r>
        <w:rPr>
          <w:rFonts w:ascii="Times New Roman" w:hAnsi="Times New Roman" w:cs="Times New Roman"/>
        </w:rPr>
        <w:t>默认按照“</w:t>
      </w:r>
      <w:r>
        <w:rPr>
          <w:rFonts w:hint="eastAsia" w:ascii="Times New Roman" w:hAnsi="Times New Roman" w:cs="Times New Roman"/>
        </w:rPr>
        <w:t>收藏</w:t>
      </w:r>
      <w:r>
        <w:rPr>
          <w:rFonts w:ascii="Times New Roman" w:hAnsi="Times New Roman" w:cs="Times New Roman"/>
        </w:rPr>
        <w:t>日期”</w:t>
      </w:r>
      <w:r>
        <w:rPr>
          <w:rFonts w:hint="eastAsia" w:ascii="Times New Roman" w:hAnsi="Times New Roman" w:cs="Times New Roman"/>
        </w:rPr>
        <w:t>排列，排列</w:t>
      </w:r>
      <w:r>
        <w:rPr>
          <w:rFonts w:ascii="Times New Roman" w:hAnsi="Times New Roman" w:cs="Times New Roman"/>
        </w:rPr>
        <w:t>顺序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收藏日期</w:t>
      </w:r>
      <w:r>
        <w:rPr>
          <w:rFonts w:hint="eastAsia"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出版日期-</w:t>
      </w:r>
      <w:r>
        <w:rPr>
          <w:rFonts w:hint="eastAsia" w:ascii="Times New Roman" w:hAnsi="Times New Roman" w:cs="Times New Roman"/>
        </w:rPr>
        <w:t>作者</w:t>
      </w:r>
      <w:r>
        <w:rPr>
          <w:rFonts w:ascii="Times New Roman" w:hAnsi="Times New Roman" w:cs="Times New Roman"/>
        </w:rPr>
        <w:t>-题目-期刊名称；图B所示</w:t>
      </w:r>
      <w:r>
        <w:rPr>
          <w:rFonts w:hint="eastAsia" w:ascii="Times New Roman" w:hAnsi="Times New Roman" w:cs="Times New Roman"/>
        </w:rPr>
        <w:t>数据</w:t>
      </w:r>
      <w:r>
        <w:rPr>
          <w:rFonts w:ascii="Times New Roman" w:hAnsi="Times New Roman" w:cs="Times New Roman"/>
        </w:rPr>
        <w:t>库中的检索结果，</w:t>
      </w:r>
      <w:r>
        <w:rPr>
          <w:rFonts w:hint="eastAsia" w:ascii="Times New Roman" w:hAnsi="Times New Roman" w:cs="Times New Roman"/>
        </w:rPr>
        <w:t>这里用户可以</w:t>
      </w:r>
      <w:r>
        <w:rPr>
          <w:rFonts w:ascii="Times New Roman" w:hAnsi="Times New Roman" w:cs="Times New Roman"/>
        </w:rPr>
        <w:t>看到检索结果“325327 matches”</w:t>
      </w:r>
      <w:r>
        <w:rPr>
          <w:rFonts w:hint="eastAsia" w:ascii="Times New Roman" w:hAnsi="Times New Roman" w:cs="Times New Roman"/>
        </w:rPr>
        <w:t>，每条</w:t>
      </w:r>
      <w:r>
        <w:rPr>
          <w:rFonts w:ascii="Times New Roman" w:hAnsi="Times New Roman" w:cs="Times New Roman"/>
        </w:rPr>
        <w:t>检索结果</w:t>
      </w:r>
      <w:r>
        <w:rPr>
          <w:rFonts w:hint="eastAsia" w:ascii="Times New Roman" w:hAnsi="Times New Roman" w:cs="Times New Roman"/>
        </w:rPr>
        <w:t>展示</w:t>
      </w:r>
      <w:r>
        <w:rPr>
          <w:rFonts w:ascii="Times New Roman" w:hAnsi="Times New Roman" w:cs="Times New Roman"/>
        </w:rPr>
        <w:t>完整题目，</w:t>
      </w:r>
      <w:r>
        <w:rPr>
          <w:rFonts w:hint="eastAsia" w:ascii="Times New Roman" w:hAnsi="Times New Roman" w:cs="Times New Roman"/>
        </w:rPr>
        <w:t>出版</w:t>
      </w:r>
      <w:r>
        <w:rPr>
          <w:rFonts w:ascii="Times New Roman" w:hAnsi="Times New Roman" w:cs="Times New Roman"/>
        </w:rPr>
        <w:t>时间，</w:t>
      </w:r>
      <w:r>
        <w:rPr>
          <w:rFonts w:hint="eastAsia" w:ascii="Times New Roman" w:hAnsi="Times New Roman" w:cs="Times New Roman"/>
        </w:rPr>
        <w:t>部分</w:t>
      </w:r>
      <w:r>
        <w:rPr>
          <w:rFonts w:ascii="Times New Roman" w:hAnsi="Times New Roman" w:cs="Times New Roman"/>
        </w:rPr>
        <w:t>作者</w:t>
      </w:r>
      <w:r>
        <w:rPr>
          <w:rFonts w:hint="eastAsia" w:ascii="Times New Roman" w:hAnsi="Times New Roman" w:cs="Times New Roman"/>
        </w:rPr>
        <w:t>姓名</w:t>
      </w:r>
      <w:r>
        <w:rPr>
          <w:rFonts w:ascii="Times New Roman" w:hAnsi="Times New Roman" w:cs="Times New Roman"/>
        </w:rPr>
        <w:t>，期刊名称，</w:t>
      </w:r>
      <w:r>
        <w:rPr>
          <w:rFonts w:hint="eastAsia" w:ascii="Times New Roman" w:hAnsi="Times New Roman" w:cs="Times New Roman"/>
        </w:rPr>
        <w:t>用户</w:t>
      </w:r>
      <w:r>
        <w:rPr>
          <w:rFonts w:ascii="Times New Roman" w:hAnsi="Times New Roman" w:cs="Times New Roman"/>
        </w:rPr>
        <w:t>点击</w:t>
      </w:r>
      <w:r>
        <w:rPr>
          <w:rFonts w:hint="eastAsia" w:ascii="Times New Roman" w:hAnsi="Times New Roman" w:cs="Times New Roman"/>
        </w:rPr>
        <w:t>相应</w:t>
      </w:r>
      <w:r>
        <w:rPr>
          <w:rFonts w:ascii="Times New Roman" w:hAnsi="Times New Roman" w:cs="Times New Roman"/>
        </w:rPr>
        <w:t>词条后跳转至</w:t>
      </w:r>
      <w:r>
        <w:rPr>
          <w:rFonts w:hint="eastAsia" w:ascii="Times New Roman" w:hAnsi="Times New Roman" w:cs="Times New Roman"/>
        </w:rPr>
        <w:t>相应</w:t>
      </w:r>
      <w:commentRangeStart w:id="0"/>
      <w:r>
        <w:rPr>
          <w:rFonts w:ascii="Times New Roman" w:hAnsi="Times New Roman" w:cs="Times New Roman"/>
        </w:rPr>
        <w:t>PubMed</w:t>
      </w:r>
      <w:r>
        <w:rPr>
          <w:rFonts w:hint="eastAsia" w:ascii="Times New Roman" w:hAnsi="Times New Roman" w:cs="Times New Roman"/>
        </w:rPr>
        <w:t>链接</w:t>
      </w:r>
      <w:commentRangeEnd w:id="0"/>
      <w:r>
        <w:commentReference w:id="0"/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>用户</w:t>
      </w:r>
      <w:r>
        <w:rPr>
          <w:rFonts w:ascii="Times New Roman" w:hAnsi="Times New Roman" w:cs="Times New Roman"/>
        </w:rPr>
        <w:t>选择“cite引用”</w:t>
      </w:r>
      <w:r>
        <w:rPr>
          <w:rFonts w:hint="eastAsia" w:ascii="Times New Roman" w:hAnsi="Times New Roman" w:cs="Times New Roman"/>
        </w:rPr>
        <w:t>会引用</w:t>
      </w:r>
      <w:r>
        <w:rPr>
          <w:rFonts w:ascii="Times New Roman" w:hAnsi="Times New Roman" w:cs="Times New Roman"/>
        </w:rPr>
        <w:t>选择的文献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用户选择“save保</w:t>
      </w:r>
      <w:r>
        <w:rPr>
          <w:rFonts w:hint="eastAsia" w:ascii="Times New Roman" w:hAnsi="Times New Roman" w:cs="Times New Roman"/>
        </w:rPr>
        <w:t>存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会弹出</w:t>
      </w:r>
      <w:r>
        <w:rPr>
          <w:rFonts w:hint="eastAsia" w:ascii="Times New Roman" w:hAnsi="Times New Roman" w:cs="Times New Roman"/>
        </w:rPr>
        <w:t>另存为</w:t>
      </w:r>
      <w:r>
        <w:rPr>
          <w:rFonts w:ascii="Times New Roman" w:hAnsi="Times New Roman" w:cs="Times New Roman"/>
        </w:rPr>
        <w:t>界面，调取的文件夹为用户的“</w:t>
      </w:r>
      <w:r>
        <w:rPr>
          <w:rFonts w:hint="eastAsia" w:ascii="Times New Roman" w:hAnsi="Times New Roman" w:cs="Times New Roman"/>
        </w:rPr>
        <w:t>我</w:t>
      </w:r>
      <w:r>
        <w:rPr>
          <w:rFonts w:ascii="Times New Roman" w:hAnsi="Times New Roman" w:cs="Times New Roman"/>
        </w:rPr>
        <w:t>的文献库”</w:t>
      </w:r>
      <w:r>
        <w:rPr>
          <w:rFonts w:hint="eastAsia" w:ascii="Times New Roman" w:hAnsi="Times New Roman" w:cs="Times New Roman"/>
        </w:rPr>
        <w:t>；</w:t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24"/>
          <w:szCs w:val="24"/>
        </w:rPr>
      </w:pPr>
      <w:r>
        <w:drawing>
          <wp:inline distT="0" distB="0" distL="0" distR="0">
            <wp:extent cx="2497455" cy="1835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8769" cy="18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18"/>
          <w:szCs w:val="18"/>
        </w:rPr>
      </w:pPr>
      <w:r>
        <w:rPr>
          <w:rFonts w:ascii="Times New Roman" w:hAnsi="Times New Roman" w:eastAsia="SimSun" w:cs="Times New Roman"/>
          <w:kern w:val="0"/>
          <w:sz w:val="18"/>
          <w:szCs w:val="18"/>
        </w:rPr>
        <w:t xml:space="preserve">图A </w:t>
      </w:r>
      <w:r>
        <w:rPr>
          <w:rFonts w:hint="eastAsia" w:ascii="Times New Roman" w:hAnsi="Times New Roman" w:eastAsia="SimSun" w:cs="Times New Roman"/>
          <w:kern w:val="0"/>
          <w:sz w:val="18"/>
          <w:szCs w:val="18"/>
        </w:rPr>
        <w:t>文献</w:t>
      </w:r>
      <w:r>
        <w:rPr>
          <w:rFonts w:ascii="Times New Roman" w:hAnsi="Times New Roman" w:eastAsia="SimSun" w:cs="Times New Roman"/>
          <w:kern w:val="0"/>
          <w:sz w:val="18"/>
          <w:szCs w:val="18"/>
        </w:rPr>
        <w:t>检索结果</w:t>
      </w:r>
      <w:r>
        <w:rPr>
          <w:rFonts w:hint="eastAsia" w:ascii="Times New Roman" w:hAnsi="Times New Roman" w:eastAsia="SimSun" w:cs="Times New Roman"/>
          <w:kern w:val="0"/>
          <w:sz w:val="18"/>
          <w:szCs w:val="18"/>
        </w:rPr>
        <w:t>参</w:t>
      </w:r>
      <w:r>
        <w:rPr>
          <w:rFonts w:ascii="Times New Roman" w:hAnsi="Times New Roman" w:eastAsia="SimSun" w:cs="Times New Roman"/>
          <w:kern w:val="0"/>
          <w:sz w:val="18"/>
          <w:szCs w:val="18"/>
        </w:rPr>
        <w:t>考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2224405" cy="2769235"/>
            <wp:effectExtent l="0" t="0" r="4445" b="0"/>
            <wp:docPr id="12" name="图片 12" descr="C:\Users\sunbo\AppData\Roaming\Tencent\Users\1677987516\QQ\WinTemp\RichOle\{(5E9}LFG$MHFAKGCL~ET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sunbo\AppData\Roaming\Tencent\Users\1677987516\QQ\WinTemp\RichOle\{(5E9}LFG$MHFAKGCL~ETLJ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511" cy="278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Times New Roman" w:hAnsi="Times New Roman" w:eastAsia="SimSun" w:cs="Times New Roman"/>
          <w:kern w:val="0"/>
          <w:sz w:val="18"/>
          <w:szCs w:val="18"/>
        </w:rPr>
      </w:pPr>
      <w:r>
        <w:rPr>
          <w:rFonts w:ascii="Times New Roman" w:hAnsi="Times New Roman" w:eastAsia="SimSun" w:cs="Times New Roman"/>
          <w:kern w:val="0"/>
          <w:sz w:val="18"/>
          <w:szCs w:val="18"/>
        </w:rPr>
        <w:t xml:space="preserve">图B </w:t>
      </w:r>
      <w:r>
        <w:rPr>
          <w:rFonts w:hint="eastAsia" w:ascii="Times New Roman" w:hAnsi="Times New Roman" w:eastAsia="SimSun" w:cs="Times New Roman"/>
          <w:kern w:val="0"/>
          <w:sz w:val="18"/>
          <w:szCs w:val="18"/>
        </w:rPr>
        <w:t>文献</w:t>
      </w:r>
      <w:r>
        <w:rPr>
          <w:rFonts w:ascii="Times New Roman" w:hAnsi="Times New Roman" w:eastAsia="SimSun" w:cs="Times New Roman"/>
          <w:kern w:val="0"/>
          <w:sz w:val="18"/>
          <w:szCs w:val="18"/>
        </w:rPr>
        <w:t>检索结果</w:t>
      </w:r>
      <w:r>
        <w:rPr>
          <w:rFonts w:hint="eastAsia" w:ascii="Times New Roman" w:hAnsi="Times New Roman" w:eastAsia="SimSun" w:cs="Times New Roman"/>
          <w:kern w:val="0"/>
          <w:sz w:val="18"/>
          <w:szCs w:val="18"/>
        </w:rPr>
        <w:t>参</w:t>
      </w:r>
      <w:r>
        <w:rPr>
          <w:rFonts w:ascii="Times New Roman" w:hAnsi="Times New Roman" w:eastAsia="SimSun" w:cs="Times New Roman"/>
          <w:kern w:val="0"/>
          <w:sz w:val="18"/>
          <w:szCs w:val="18"/>
        </w:rPr>
        <w:t>考</w:t>
      </w: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2.1.2 文献推荐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文献检索模块有“文献推荐功能”，用户选择正文中的部分语句或单词后，点击“文献推荐”后弹出侧窗，系统会根据用户</w:t>
      </w:r>
      <w:r>
        <w:rPr>
          <w:rFonts w:hint="eastAsia" w:ascii="Times New Roman" w:hAnsi="Times New Roman" w:cs="Times New Roman"/>
        </w:rPr>
        <w:t>选取的</w:t>
      </w:r>
      <w:r>
        <w:rPr>
          <w:rFonts w:ascii="Times New Roman" w:hAnsi="Times New Roman" w:cs="Times New Roman"/>
        </w:rPr>
        <w:t>单词或语句进行相关数据库的检索，</w:t>
      </w:r>
      <w:r>
        <w:rPr>
          <w:rFonts w:hint="eastAsia" w:ascii="Times New Roman" w:hAnsi="Times New Roman" w:cs="Times New Roman"/>
        </w:rPr>
        <w:t>语句</w:t>
      </w:r>
      <w:r>
        <w:rPr>
          <w:rFonts w:ascii="Times New Roman" w:hAnsi="Times New Roman" w:cs="Times New Roman"/>
        </w:rPr>
        <w:t>中的各个单词的关系按照“</w:t>
      </w:r>
      <w:r>
        <w:rPr>
          <w:rFonts w:hint="eastAsia"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关系进行检索，会返回一系列的文献结果，</w:t>
      </w:r>
      <w:r>
        <w:rPr>
          <w:rFonts w:hint="eastAsia" w:ascii="Times New Roman" w:hAnsi="Times New Roman" w:cs="Times New Roman"/>
        </w:rPr>
        <w:t>返回</w:t>
      </w:r>
      <w:r>
        <w:rPr>
          <w:rFonts w:ascii="Times New Roman" w:hAnsi="Times New Roman" w:cs="Times New Roman"/>
        </w:rPr>
        <w:t>结果参考</w:t>
      </w:r>
      <w:r>
        <w:rPr>
          <w:rFonts w:hint="eastAsia" w:ascii="Times New Roman" w:hAnsi="Times New Roman" w:cs="Times New Roman"/>
        </w:rPr>
        <w:t>2.1.1的</w:t>
      </w:r>
      <w:r>
        <w:rPr>
          <w:rFonts w:ascii="Times New Roman" w:hAnsi="Times New Roman" w:cs="Times New Roman"/>
        </w:rPr>
        <w:t>图B；</w:t>
      </w:r>
    </w:p>
    <w:p>
      <w:pPr>
        <w:pStyle w:val="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2.1.3 文献查阅</w:t>
      </w:r>
    </w:p>
    <w:p>
      <w:pPr/>
      <w:r>
        <w:rPr>
          <w:rFonts w:ascii="Times New Roman" w:hAnsi="Times New Roman" w:cs="Times New Roman"/>
        </w:rPr>
        <w:t>文献检索模块有“</w:t>
      </w:r>
      <w:r>
        <w:rPr>
          <w:rFonts w:hint="eastAsia" w:ascii="Times New Roman" w:hAnsi="Times New Roman" w:cs="Times New Roman"/>
        </w:rPr>
        <w:t>我的</w:t>
      </w:r>
      <w:r>
        <w:rPr>
          <w:rFonts w:ascii="Times New Roman" w:hAnsi="Times New Roman" w:cs="Times New Roman"/>
        </w:rPr>
        <w:t>文献库”，</w:t>
      </w:r>
      <w:r>
        <w:rPr>
          <w:rFonts w:hint="eastAsia" w:ascii="Times New Roman" w:hAnsi="Times New Roman" w:cs="Times New Roman"/>
        </w:rPr>
        <w:t>用户</w:t>
      </w:r>
      <w:r>
        <w:rPr>
          <w:rFonts w:ascii="Times New Roman" w:hAnsi="Times New Roman" w:cs="Times New Roman"/>
        </w:rPr>
        <w:t>选择后自动弹出本地电脑中的“</w:t>
      </w:r>
      <w:r>
        <w:rPr>
          <w:rFonts w:hint="eastAsia" w:ascii="Times New Roman" w:hAnsi="Times New Roman" w:cs="Times New Roman"/>
        </w:rPr>
        <w:t>我</w:t>
      </w:r>
      <w:r>
        <w:rPr>
          <w:rFonts w:ascii="Times New Roman" w:hAnsi="Times New Roman" w:cs="Times New Roman"/>
        </w:rPr>
        <w:t>的文献库”</w:t>
      </w:r>
      <w:r>
        <w:rPr>
          <w:rFonts w:hint="eastAsia" w:ascii="Times New Roman" w:hAnsi="Times New Roman" w:cs="Times New Roman"/>
        </w:rPr>
        <w:t>文件夹（该</w:t>
      </w:r>
      <w:r>
        <w:rPr>
          <w:rFonts w:ascii="Times New Roman" w:hAnsi="Times New Roman" w:cs="Times New Roman"/>
        </w:rPr>
        <w:t>文件夹</w:t>
      </w:r>
      <w:r>
        <w:rPr>
          <w:rFonts w:hint="eastAsia" w:ascii="Times New Roman" w:hAnsi="Times New Roman" w:cs="Times New Roman"/>
        </w:rPr>
        <w:t>是</w:t>
      </w:r>
      <w:r>
        <w:rPr>
          <w:rFonts w:ascii="Times New Roman" w:hAnsi="Times New Roman" w:cs="Times New Roman"/>
        </w:rPr>
        <w:t>在安装本插件时同时生</w:t>
      </w:r>
      <w:r>
        <w:rPr>
          <w:rFonts w:hint="eastAsia" w:ascii="Times New Roman" w:hAnsi="Times New Roman" w:cs="Times New Roman"/>
        </w:rPr>
        <w:t>成</w:t>
      </w:r>
      <w:r>
        <w:rPr>
          <w:rFonts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</w:rPr>
        <w:t>），</w:t>
      </w:r>
      <w:r>
        <w:rPr>
          <w:rFonts w:ascii="Times New Roman" w:hAnsi="Times New Roman" w:cs="Times New Roman"/>
        </w:rPr>
        <w:t>用户可以在该文件夹下</w:t>
      </w:r>
      <w:r>
        <w:rPr>
          <w:rFonts w:hint="eastAsia" w:ascii="Times New Roman" w:hAnsi="Times New Roman" w:cs="Times New Roman"/>
        </w:rPr>
        <w:t>建立</w:t>
      </w:r>
      <w:r>
        <w:rPr>
          <w:rFonts w:ascii="Times New Roman" w:hAnsi="Times New Roman" w:cs="Times New Roman"/>
        </w:rPr>
        <w:t>子文件夹，</w:t>
      </w:r>
      <w:r>
        <w:rPr>
          <w:rFonts w:hint="eastAsia" w:ascii="Times New Roman" w:hAnsi="Times New Roman" w:cs="Times New Roman"/>
        </w:rPr>
        <w:t>文献</w:t>
      </w:r>
      <w:r>
        <w:rPr>
          <w:rFonts w:ascii="Times New Roman" w:hAnsi="Times New Roman" w:cs="Times New Roman"/>
        </w:rPr>
        <w:t>检索保存的文献可以</w:t>
      </w:r>
      <w:r>
        <w:rPr>
          <w:rFonts w:hint="eastAsia" w:ascii="Times New Roman" w:hAnsi="Times New Roman" w:cs="Times New Roman"/>
        </w:rPr>
        <w:t>保存</w:t>
      </w:r>
      <w:r>
        <w:rPr>
          <w:rFonts w:ascii="Times New Roman" w:hAnsi="Times New Roman" w:cs="Times New Roman"/>
        </w:rPr>
        <w:t>到该文件下的任意</w:t>
      </w:r>
      <w:r>
        <w:rPr>
          <w:rFonts w:hint="eastAsia" w:ascii="Times New Roman" w:hAnsi="Times New Roman" w:cs="Times New Roman"/>
        </w:rPr>
        <w:t>子</w:t>
      </w:r>
      <w:r>
        <w:rPr>
          <w:rFonts w:ascii="Times New Roman" w:hAnsi="Times New Roman" w:cs="Times New Roman"/>
        </w:rPr>
        <w:t>文件夹中</w:t>
      </w:r>
      <w:r>
        <w:rPr>
          <w:rFonts w:hint="eastAsia" w:ascii="Times New Roman" w:hAnsi="Times New Roman" w:cs="Times New Roman"/>
        </w:rPr>
        <w:t>（默认</w:t>
      </w:r>
      <w:r>
        <w:rPr>
          <w:rFonts w:ascii="Times New Roman" w:hAnsi="Times New Roman" w:cs="Times New Roman"/>
        </w:rPr>
        <w:t>为</w:t>
      </w:r>
      <w:r>
        <w:rPr>
          <w:rFonts w:hint="eastAsia" w:ascii="Times New Roman" w:hAnsi="Times New Roman" w:cs="Times New Roman"/>
        </w:rPr>
        <w:t>总文件夹</w: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；</w:t>
      </w:r>
    </w:p>
    <w:p>
      <w:pPr>
        <w:pStyle w:val="5"/>
        <w:ind w:firstLine="141" w:firstLineChar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文献引用</w:t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3049905" cy="577850"/>
            <wp:effectExtent l="0" t="0" r="0" b="0"/>
            <wp:docPr id="13" name="图片 13" descr="C:\Users\sunbo\AppData\Roaming\Tencent\Users\1677987516\QQ\WinTemp\RichOle\D{A5T$96A_ICE}])10TG2[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:\Users\sunbo\AppData\Roaming\Tencent\Users\1677987516\QQ\WinTemp\RichOle\D{A5T$96A_ICE}])10TG2[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2625" cy="58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3022600" cy="842645"/>
            <wp:effectExtent l="0" t="0" r="6350" b="0"/>
            <wp:docPr id="15" name="图片 15" descr="C:\Users\sunbo\AppData\Roaming\Tencent\Users\1677987516\QQ\WinTemp\RichOle\9D5}VI7{U%3QWOPIX0_QT`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sunbo\AppData\Roaming\Tencent\Users\1677987516\QQ\WinTemp\RichOle\9D5}VI7{U%3QWOPIX0_QT`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5442" cy="846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>
        <w:pStyle w:val="6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文献</w:t>
      </w:r>
      <w:r>
        <w:t>引用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文献</w:t>
      </w:r>
      <w:r>
        <w:rPr>
          <w:rFonts w:ascii="Times New Roman" w:hAnsi="Times New Roman" w:cs="Times New Roman"/>
        </w:rPr>
        <w:t>引用模块有“</w:t>
      </w:r>
      <w:r>
        <w:rPr>
          <w:rFonts w:hint="eastAsia" w:ascii="Times New Roman" w:hAnsi="Times New Roman" w:cs="Times New Roman"/>
        </w:rPr>
        <w:t>插入</w:t>
      </w:r>
      <w:r>
        <w:rPr>
          <w:rFonts w:ascii="Times New Roman" w:hAnsi="Times New Roman" w:cs="Times New Roman"/>
        </w:rPr>
        <w:t>文献</w:t>
      </w:r>
      <w:r>
        <w:rPr>
          <w:rFonts w:hint="eastAsia"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 xml:space="preserve"> Citation”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用户选择后</w:t>
      </w:r>
      <w:r>
        <w:rPr>
          <w:rFonts w:hint="eastAsia" w:ascii="Times New Roman" w:hAnsi="Times New Roman" w:cs="Times New Roman"/>
        </w:rPr>
        <w:t>会</w:t>
      </w:r>
      <w:r>
        <w:rPr>
          <w:rFonts w:ascii="Times New Roman" w:hAnsi="Times New Roman" w:cs="Times New Roman"/>
        </w:rPr>
        <w:t>弹出侧窗界面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该界面展示的</w:t>
      </w:r>
      <w:r>
        <w:rPr>
          <w:rFonts w:hint="eastAsia" w:ascii="Times New Roman" w:hAnsi="Times New Roman" w:cs="Times New Roman"/>
        </w:rPr>
        <w:t>文献</w:t>
      </w:r>
      <w:r>
        <w:rPr>
          <w:rFonts w:ascii="Times New Roman" w:hAnsi="Times New Roman" w:cs="Times New Roman"/>
        </w:rPr>
        <w:t>为用户“</w:t>
      </w:r>
      <w:r>
        <w:rPr>
          <w:rFonts w:hint="eastAsia" w:ascii="Times New Roman" w:hAnsi="Times New Roman" w:cs="Times New Roman"/>
        </w:rPr>
        <w:t>我</w:t>
      </w:r>
      <w:r>
        <w:rPr>
          <w:rFonts w:ascii="Times New Roman" w:hAnsi="Times New Roman" w:cs="Times New Roman"/>
        </w:rPr>
        <w:t>的文献库”</w:t>
      </w:r>
      <w:r>
        <w:rPr>
          <w:rFonts w:hint="eastAsia"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的</w:t>
      </w:r>
      <w:r>
        <w:rPr>
          <w:rFonts w:hint="eastAsia" w:ascii="Times New Roman" w:hAnsi="Times New Roman" w:cs="Times New Roman"/>
        </w:rPr>
        <w:t>所有</w:t>
      </w:r>
      <w:r>
        <w:rPr>
          <w:rFonts w:ascii="Times New Roman" w:hAnsi="Times New Roman" w:cs="Times New Roman"/>
        </w:rPr>
        <w:t>文献，默认按照“</w:t>
      </w:r>
      <w:r>
        <w:rPr>
          <w:rFonts w:hint="eastAsia" w:ascii="Times New Roman" w:hAnsi="Times New Roman" w:cs="Times New Roman"/>
        </w:rPr>
        <w:t>收藏</w:t>
      </w:r>
      <w:r>
        <w:rPr>
          <w:rFonts w:ascii="Times New Roman" w:hAnsi="Times New Roman" w:cs="Times New Roman"/>
        </w:rPr>
        <w:t>日期”</w:t>
      </w:r>
      <w:r>
        <w:rPr>
          <w:rFonts w:hint="eastAsia" w:ascii="Times New Roman" w:hAnsi="Times New Roman" w:cs="Times New Roman"/>
        </w:rPr>
        <w:t>排列，排列</w:t>
      </w:r>
      <w:r>
        <w:rPr>
          <w:rFonts w:ascii="Times New Roman" w:hAnsi="Times New Roman" w:cs="Times New Roman"/>
        </w:rPr>
        <w:t>顺序</w:t>
      </w:r>
      <w:r>
        <w:rPr>
          <w:rFonts w:hint="eastAsia"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收藏日期</w:t>
      </w:r>
      <w:r>
        <w:rPr>
          <w:rFonts w:hint="eastAsia"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出版日期-</w:t>
      </w:r>
      <w:r>
        <w:rPr>
          <w:rFonts w:hint="eastAsia" w:ascii="Times New Roman" w:hAnsi="Times New Roman" w:cs="Times New Roman"/>
        </w:rPr>
        <w:t>作者</w:t>
      </w:r>
      <w:r>
        <w:rPr>
          <w:rFonts w:ascii="Times New Roman" w:hAnsi="Times New Roman" w:cs="Times New Roman"/>
        </w:rPr>
        <w:t>-题目-期刊名称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用户可以</w:t>
      </w:r>
      <w:r>
        <w:rPr>
          <w:rFonts w:hint="eastAsia" w:ascii="Times New Roman" w:hAnsi="Times New Roman" w:cs="Times New Roman"/>
        </w:rPr>
        <w:t>输入</w:t>
      </w:r>
      <w:r>
        <w:rPr>
          <w:rFonts w:ascii="Times New Roman" w:hAnsi="Times New Roman" w:cs="Times New Roman"/>
        </w:rPr>
        <w:t>特点的关键词进行</w:t>
      </w:r>
      <w:r>
        <w:rPr>
          <w:rFonts w:hint="eastAsia" w:ascii="Times New Roman" w:hAnsi="Times New Roman" w:cs="Times New Roman"/>
        </w:rPr>
        <w:t>筛查</w:t>
      </w:r>
      <w:r>
        <w:rPr>
          <w:rFonts w:ascii="Times New Roman" w:hAnsi="Times New Roman" w:cs="Times New Roman"/>
        </w:rPr>
        <w:t>，同时可以选择</w:t>
      </w:r>
      <w:r>
        <w:rPr>
          <w:rFonts w:hint="eastAsia"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排列顺序</w:t>
      </w:r>
      <w:r>
        <w:rPr>
          <w:rFonts w:hint="eastAsia" w:ascii="Times New Roman" w:hAnsi="Times New Roman" w:cs="Times New Roman"/>
        </w:rPr>
        <w:t>sort</w:t>
      </w:r>
      <w:r>
        <w:rPr>
          <w:rFonts w:ascii="Times New Roman" w:hAnsi="Times New Roman" w:cs="Times New Roman"/>
        </w:rPr>
        <w:t xml:space="preserve"> by”</w:t>
      </w:r>
      <w:r>
        <w:rPr>
          <w:rFonts w:hint="eastAsia" w:ascii="Times New Roman" w:hAnsi="Times New Roman" w:cs="Times New Roman"/>
        </w:rPr>
        <w:t>（题目，作者</w:t>
      </w:r>
      <w:r>
        <w:rPr>
          <w:rFonts w:ascii="Times New Roman" w:hAnsi="Times New Roman" w:cs="Times New Roman"/>
        </w:rPr>
        <w:t>，</w:t>
      </w:r>
      <w:r>
        <w:rPr>
          <w:rFonts w:hint="eastAsia" w:ascii="Times New Roman" w:hAnsi="Times New Roman" w:cs="Times New Roman"/>
        </w:rPr>
        <w:t>出版</w:t>
      </w:r>
      <w:r>
        <w:rPr>
          <w:rFonts w:ascii="Times New Roman" w:hAnsi="Times New Roman" w:cs="Times New Roman"/>
        </w:rPr>
        <w:t>日期，</w:t>
      </w:r>
      <w:r>
        <w:rPr>
          <w:rFonts w:hint="eastAsia" w:ascii="Times New Roman" w:hAnsi="Times New Roman" w:cs="Times New Roman"/>
        </w:rPr>
        <w:t>收藏</w:t>
      </w:r>
      <w:r>
        <w:rPr>
          <w:rFonts w:ascii="Times New Roman" w:hAnsi="Times New Roman" w:cs="Times New Roman"/>
        </w:rPr>
        <w:t>日期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期刊名称</w:t>
      </w:r>
      <w:r>
        <w:rPr>
          <w:rFonts w:hint="eastAsia" w:ascii="Times New Roman" w:hAnsi="Times New Roman" w:cs="Times New Roman"/>
        </w:rPr>
        <w:t>），</w:t>
      </w:r>
      <w:r>
        <w:rPr>
          <w:rFonts w:ascii="Times New Roman" w:hAnsi="Times New Roman" w:cs="Times New Roman"/>
        </w:rPr>
        <w:t>用户选择“</w:t>
      </w:r>
      <w:r>
        <w:rPr>
          <w:rFonts w:hint="eastAsia" w:ascii="Times New Roman" w:hAnsi="Times New Roman" w:cs="Times New Roman"/>
        </w:rPr>
        <w:t>插入</w:t>
      </w:r>
      <w:r>
        <w:rPr>
          <w:rFonts w:ascii="Times New Roman" w:hAnsi="Times New Roman" w:cs="Times New Roman"/>
        </w:rPr>
        <w:t>add”</w:t>
      </w:r>
      <w:r>
        <w:rPr>
          <w:rFonts w:hint="eastAsia" w:ascii="Times New Roman" w:hAnsi="Times New Roman" w:cs="Times New Roman"/>
        </w:rPr>
        <w:t>后</w:t>
      </w:r>
      <w:r>
        <w:rPr>
          <w:rFonts w:ascii="Times New Roman" w:hAnsi="Times New Roman" w:cs="Times New Roman"/>
        </w:rPr>
        <w:t>则会在正文光标停留出生</w:t>
      </w:r>
      <w:r>
        <w:rPr>
          <w:rFonts w:hint="eastAsia" w:ascii="Times New Roman" w:hAnsi="Times New Roman" w:cs="Times New Roman"/>
        </w:rPr>
        <w:t>成</w:t>
      </w:r>
      <w:r>
        <w:rPr>
          <w:rFonts w:ascii="Times New Roman" w:hAnsi="Times New Roman" w:cs="Times New Roman"/>
        </w:rPr>
        <w:t>该参考词条，如果同时勾选了“</w:t>
      </w:r>
      <w:r>
        <w:rPr>
          <w:rFonts w:hint="eastAsia"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文本末尾生成参考文献creat</w:t>
      </w:r>
      <w:r>
        <w:rPr>
          <w:rFonts w:hint="eastAsia"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bibliography in the end of the document”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则在</w:t>
      </w:r>
      <w:r>
        <w:rPr>
          <w:rFonts w:hint="eastAsia" w:ascii="Times New Roman" w:hAnsi="Times New Roman" w:cs="Times New Roman"/>
        </w:rPr>
        <w:t>正文</w:t>
      </w:r>
      <w:r>
        <w:rPr>
          <w:rFonts w:ascii="Times New Roman" w:hAnsi="Times New Roman" w:cs="Times New Roman"/>
        </w:rPr>
        <w:t>末尾处生成选择的参考文献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如没有勾选则不进行该项操作，默认为</w:t>
      </w:r>
      <w:r>
        <w:rPr>
          <w:rFonts w:hint="eastAsia" w:ascii="Times New Roman" w:hAnsi="Times New Roman" w:cs="Times New Roman"/>
        </w:rPr>
        <w:t>勾选，</w:t>
      </w:r>
      <w:r>
        <w:rPr>
          <w:rFonts w:ascii="Times New Roman" w:hAnsi="Times New Roman" w:cs="Times New Roman"/>
        </w:rPr>
        <w:t>用户选择“</w:t>
      </w:r>
      <w:r>
        <w:rPr>
          <w:rFonts w:hint="eastAsia" w:ascii="Times New Roman" w:hAnsi="Times New Roman" w:cs="Times New Roman"/>
        </w:rPr>
        <w:t>取消</w:t>
      </w:r>
      <w:r>
        <w:rPr>
          <w:rFonts w:ascii="Times New Roman" w:hAnsi="Times New Roman" w:cs="Times New Roman"/>
        </w:rPr>
        <w:t>cancel”</w:t>
      </w:r>
      <w:r>
        <w:rPr>
          <w:rFonts w:hint="eastAsia" w:ascii="Times New Roman" w:hAnsi="Times New Roman" w:cs="Times New Roman"/>
        </w:rPr>
        <w:t>则</w:t>
      </w:r>
      <w:r>
        <w:rPr>
          <w:rFonts w:ascii="Times New Roman" w:hAnsi="Times New Roman" w:cs="Times New Roman"/>
        </w:rPr>
        <w:t>关闭该侧窗</w:t>
      </w:r>
      <w:r>
        <w:rPr>
          <w:rFonts w:hint="eastAsia" w:ascii="Times New Roman" w:hAnsi="Times New Roman" w:cs="Times New Roman"/>
        </w:rPr>
        <w:t>；</w:t>
      </w:r>
    </w:p>
    <w:p>
      <w:pPr>
        <w:rPr>
          <w:rFonts w:ascii="Times New Roman" w:hAnsi="Times New Roman" w:cs="Times New Roman"/>
        </w:rPr>
      </w:pPr>
      <w:r>
        <w:drawing>
          <wp:inline distT="0" distB="0" distL="0" distR="0">
            <wp:extent cx="3650615" cy="2673350"/>
            <wp:effectExtent l="0" t="0" r="698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6691" cy="268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18"/>
          <w:szCs w:val="18"/>
        </w:rPr>
      </w:pPr>
      <w:r>
        <w:rPr>
          <w:rFonts w:hint="eastAsia" w:ascii="Times New Roman" w:hAnsi="Times New Roman" w:cs="Times New Roman"/>
          <w:sz w:val="18"/>
          <w:szCs w:val="18"/>
        </w:rPr>
        <w:t>图 插入</w:t>
      </w:r>
      <w:r>
        <w:rPr>
          <w:rFonts w:ascii="Times New Roman" w:hAnsi="Times New Roman" w:cs="Times New Roman"/>
          <w:sz w:val="18"/>
          <w:szCs w:val="18"/>
        </w:rPr>
        <w:t>文献参考界面</w:t>
      </w:r>
    </w:p>
    <w:p>
      <w:pPr>
        <w:pStyle w:val="6"/>
      </w:pPr>
      <w:r>
        <w:t xml:space="preserve">2.2.2 </w:t>
      </w:r>
      <w:r>
        <w:rPr>
          <w:rFonts w:hint="eastAsia"/>
        </w:rPr>
        <w:t>文献</w:t>
      </w:r>
      <w:r>
        <w:t>生成</w:t>
      </w:r>
    </w:p>
    <w:p>
      <w:pPr/>
      <w:r>
        <w:rPr>
          <w:rFonts w:hint="eastAsia" w:ascii="Times New Roman" w:hAnsi="Times New Roman" w:cs="Times New Roman"/>
        </w:rPr>
        <w:t>文献</w:t>
      </w:r>
      <w:r>
        <w:rPr>
          <w:rFonts w:ascii="Times New Roman" w:hAnsi="Times New Roman" w:cs="Times New Roman"/>
        </w:rPr>
        <w:t>引用模块有“</w:t>
      </w:r>
      <w:r>
        <w:rPr>
          <w:rFonts w:hint="eastAsia" w:ascii="Times New Roman" w:hAnsi="Times New Roman" w:cs="Times New Roman"/>
        </w:rPr>
        <w:t>文献生成Create</w:t>
      </w:r>
      <w:r>
        <w:rPr>
          <w:rFonts w:ascii="Times New Roman" w:hAnsi="Times New Roman" w:cs="Times New Roman"/>
        </w:rPr>
        <w:t xml:space="preserve"> bibliography”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用户选择后</w:t>
      </w:r>
      <w:r>
        <w:rPr>
          <w:rFonts w:hint="eastAsia" w:ascii="Times New Roman" w:hAnsi="Times New Roman" w:cs="Times New Roman"/>
        </w:rPr>
        <w:t>会根据</w:t>
      </w:r>
      <w:r>
        <w:rPr>
          <w:rFonts w:ascii="Times New Roman" w:hAnsi="Times New Roman" w:cs="Times New Roman"/>
        </w:rPr>
        <w:t>正文中参考文献的引用情况，在</w:t>
      </w:r>
      <w:r>
        <w:rPr>
          <w:rFonts w:hint="eastAsia" w:ascii="Times New Roman" w:hAnsi="Times New Roman" w:cs="Times New Roman"/>
        </w:rPr>
        <w:t>正文</w:t>
      </w:r>
      <w:r>
        <w:rPr>
          <w:rFonts w:ascii="Times New Roman" w:hAnsi="Times New Roman" w:cs="Times New Roman"/>
        </w:rPr>
        <w:t>末尾处生成</w:t>
      </w:r>
      <w:r>
        <w:rPr>
          <w:rFonts w:hint="eastAsia" w:ascii="Times New Roman" w:hAnsi="Times New Roman" w:cs="Times New Roman"/>
        </w:rPr>
        <w:t>相应</w:t>
      </w:r>
      <w:r>
        <w:rPr>
          <w:rFonts w:ascii="Times New Roman" w:hAnsi="Times New Roman" w:cs="Times New Roman"/>
        </w:rPr>
        <w:t>的参考文献</w:t>
      </w:r>
      <w:r>
        <w:rPr>
          <w:rFonts w:hint="eastAsia" w:ascii="Times New Roman" w:hAnsi="Times New Roman" w:cs="Times New Roman"/>
        </w:rPr>
        <w:t>；</w:t>
      </w:r>
    </w:p>
    <w:p>
      <w:pPr>
        <w:pStyle w:val="6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编辑</w:t>
      </w:r>
      <w:r>
        <w:t>格式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文献</w:t>
      </w:r>
      <w:r>
        <w:rPr>
          <w:rFonts w:ascii="Times New Roman" w:hAnsi="Times New Roman" w:cs="Times New Roman"/>
        </w:rPr>
        <w:t>引用模块有“</w:t>
      </w:r>
      <w:r>
        <w:rPr>
          <w:rFonts w:hint="eastAsia" w:ascii="Times New Roman" w:hAnsi="Times New Roman" w:cs="Times New Roman"/>
        </w:rPr>
        <w:t>编辑参考</w:t>
      </w:r>
      <w:r>
        <w:rPr>
          <w:rFonts w:ascii="Times New Roman" w:hAnsi="Times New Roman" w:cs="Times New Roman"/>
        </w:rPr>
        <w:t>文献格式”</w:t>
      </w:r>
      <w:r>
        <w:rPr>
          <w:rFonts w:hint="eastAsia" w:ascii="Times New Roman" w:hAnsi="Times New Roman" w:cs="Times New Roman"/>
        </w:rPr>
        <w:t>，在</w:t>
      </w:r>
      <w:r>
        <w:rPr>
          <w:rFonts w:ascii="Times New Roman" w:hAnsi="Times New Roman" w:cs="Times New Roman"/>
        </w:rPr>
        <w:t>“</w:t>
      </w:r>
      <w:r>
        <w:rPr>
          <w:rFonts w:hint="eastAsia" w:ascii="Times New Roman" w:hAnsi="Times New Roman" w:cs="Times New Roman"/>
        </w:rPr>
        <w:t>格式</w:t>
      </w:r>
      <w:r>
        <w:rPr>
          <w:rFonts w:ascii="Times New Roman" w:hAnsi="Times New Roman" w:cs="Times New Roman"/>
        </w:rPr>
        <w:t>style”</w:t>
      </w:r>
      <w:r>
        <w:rPr>
          <w:rFonts w:hint="eastAsia" w:ascii="Times New Roman" w:hAnsi="Times New Roman" w:cs="Times New Roman"/>
        </w:rPr>
        <w:t>下拉</w:t>
      </w:r>
      <w:r>
        <w:rPr>
          <w:rFonts w:ascii="Times New Roman" w:hAnsi="Times New Roman" w:cs="Times New Roman"/>
        </w:rPr>
        <w:t>菜单中，最上一条即为编辑格式，用户选择后会对当前默认的</w:t>
      </w:r>
      <w:r>
        <w:rPr>
          <w:rFonts w:hint="eastAsia" w:ascii="Times New Roman" w:hAnsi="Times New Roman" w:cs="Times New Roman"/>
        </w:rPr>
        <w:t>格式</w:t>
      </w:r>
      <w:r>
        <w:rPr>
          <w:rFonts w:ascii="Times New Roman" w:hAnsi="Times New Roman" w:cs="Times New Roman"/>
        </w:rPr>
        <w:t>进行编辑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用户选择后会弹出</w:t>
      </w:r>
      <w:r>
        <w:rPr>
          <w:rFonts w:hint="eastAsia" w:ascii="Times New Roman" w:hAnsi="Times New Roman" w:cs="Times New Roman"/>
        </w:rPr>
        <w:t>“参考</w:t>
      </w:r>
      <w:r>
        <w:rPr>
          <w:rFonts w:ascii="Times New Roman" w:hAnsi="Times New Roman" w:cs="Times New Roman"/>
        </w:rPr>
        <w:t>文献</w:t>
      </w:r>
      <w:r>
        <w:rPr>
          <w:rFonts w:hint="eastAsia" w:ascii="Times New Roman" w:hAnsi="Times New Roman" w:cs="Times New Roman"/>
        </w:rPr>
        <w:t>格式</w:t>
      </w:r>
      <w:r>
        <w:rPr>
          <w:rFonts w:ascii="Times New Roman" w:hAnsi="Times New Roman" w:cs="Times New Roman"/>
        </w:rPr>
        <w:t>编辑</w:t>
      </w:r>
      <w:r>
        <w:rPr>
          <w:rFonts w:hint="eastAsia"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侧窗</w:t>
      </w:r>
      <w:r>
        <w:rPr>
          <w:rFonts w:hint="eastAsia" w:ascii="Times New Roman" w:hAnsi="Times New Roman" w:cs="Times New Roman"/>
        </w:rPr>
        <w:t>，图</w:t>
      </w:r>
      <w:r>
        <w:rPr>
          <w:rFonts w:ascii="Times New Roman" w:hAnsi="Times New Roman" w:cs="Times New Roman"/>
        </w:rPr>
        <w:t>C-1</w:t>
      </w:r>
      <w:r>
        <w:rPr>
          <w:rFonts w:hint="eastAsia" w:ascii="Times New Roman" w:hAnsi="Times New Roman" w:cs="Times New Roman"/>
        </w:rPr>
        <w:t>为</w:t>
      </w:r>
      <w:r>
        <w:rPr>
          <w:rFonts w:ascii="Times New Roman" w:hAnsi="Times New Roman" w:cs="Times New Roman"/>
        </w:rPr>
        <w:t>该格式的整体介绍，</w:t>
      </w:r>
      <w:r>
        <w:rPr>
          <w:rFonts w:hint="eastAsia" w:ascii="Times New Roman" w:hAnsi="Times New Roman" w:cs="Times New Roman"/>
        </w:rPr>
        <w:t>用户</w:t>
      </w:r>
      <w:r>
        <w:rPr>
          <w:rFonts w:ascii="Times New Roman" w:hAnsi="Times New Roman" w:cs="Times New Roman"/>
        </w:rPr>
        <w:t>可以在此给新创建的格式命名，给予相应期刊名称，显示创建日期和修改日期；图C-2</w:t>
      </w:r>
      <w:r>
        <w:rPr>
          <w:rFonts w:hint="eastAsia" w:ascii="Times New Roman" w:hAnsi="Times New Roman" w:cs="Times New Roman"/>
        </w:rPr>
        <w:t>用户</w:t>
      </w:r>
      <w:r>
        <w:rPr>
          <w:rFonts w:ascii="Times New Roman" w:hAnsi="Times New Roman" w:cs="Times New Roman"/>
        </w:rPr>
        <w:t>可以设置页码</w:t>
      </w:r>
      <w:r>
        <w:rPr>
          <w:rFonts w:hint="eastAsia" w:ascii="Times New Roman" w:hAnsi="Times New Roman" w:cs="Times New Roman"/>
        </w:rPr>
        <w:t>格式</w:t>
      </w:r>
      <w:r>
        <w:rPr>
          <w:rFonts w:ascii="Times New Roman" w:hAnsi="Times New Roman" w:cs="Times New Roman"/>
        </w:rPr>
        <w:t>，具体选项参考</w:t>
      </w:r>
      <w:r>
        <w:rPr>
          <w:rFonts w:hint="eastAsia"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C-2</w:t>
      </w:r>
      <w:r>
        <w:rPr>
          <w:rFonts w:hint="eastAsia" w:ascii="Times New Roman" w:hAnsi="Times New Roman" w:cs="Times New Roman"/>
        </w:rPr>
        <w:t>；图</w:t>
      </w:r>
      <w:r>
        <w:rPr>
          <w:rFonts w:ascii="Times New Roman" w:hAnsi="Times New Roman" w:cs="Times New Roman"/>
        </w:rPr>
        <w:t>C-3</w:t>
      </w:r>
      <w:r>
        <w:rPr>
          <w:rFonts w:hint="eastAsia" w:ascii="Times New Roman" w:hAnsi="Times New Roman" w:cs="Times New Roman"/>
        </w:rPr>
        <w:t>用户</w:t>
      </w:r>
      <w:r>
        <w:rPr>
          <w:rFonts w:ascii="Times New Roman" w:hAnsi="Times New Roman" w:cs="Times New Roman"/>
        </w:rPr>
        <w:t>可以设定期刊名称格式</w:t>
      </w:r>
      <w:r>
        <w:rPr>
          <w:rFonts w:hint="eastAsia" w:ascii="Times New Roman" w:hAnsi="Times New Roman" w:cs="Times New Roman"/>
        </w:rPr>
        <w:t>（全称</w:t>
      </w:r>
      <w:r>
        <w:rPr>
          <w:rFonts w:ascii="Times New Roman" w:hAnsi="Times New Roman" w:cs="Times New Roman"/>
        </w:rPr>
        <w:t>/</w:t>
      </w:r>
      <w:commentRangeStart w:id="1"/>
      <w:r>
        <w:rPr>
          <w:rFonts w:hint="eastAsia" w:ascii="Times New Roman" w:hAnsi="Times New Roman" w:cs="Times New Roman"/>
        </w:rPr>
        <w:t>缩写</w:t>
      </w:r>
      <w:commentRangeEnd w:id="1"/>
      <w:r>
        <w:commentReference w:id="1"/>
      </w:r>
      <w:r>
        <w:rPr>
          <w:rFonts w:ascii="Times New Roman" w:hAnsi="Times New Roman" w:cs="Times New Roman"/>
        </w:rPr>
        <w:t>）；</w:t>
      </w:r>
      <w:r>
        <w:rPr>
          <w:rFonts w:hint="eastAsia"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C-4</w:t>
      </w:r>
      <w:r>
        <w:rPr>
          <w:rFonts w:hint="eastAsia" w:ascii="Times New Roman" w:hAnsi="Times New Roman" w:cs="Times New Roman"/>
        </w:rPr>
        <w:t>用户</w:t>
      </w:r>
      <w:r>
        <w:rPr>
          <w:rFonts w:ascii="Times New Roman" w:hAnsi="Times New Roman" w:cs="Times New Roman"/>
        </w:rPr>
        <w:t>可以设置文中</w:t>
      </w:r>
      <w:r>
        <w:rPr>
          <w:rFonts w:hint="eastAsia" w:ascii="Times New Roman" w:hAnsi="Times New Roman" w:cs="Times New Roman"/>
        </w:rPr>
        <w:t>引用</w:t>
      </w:r>
      <w:r>
        <w:rPr>
          <w:rFonts w:ascii="Times New Roman" w:hAnsi="Times New Roman" w:cs="Times New Roman"/>
        </w:rPr>
        <w:t>的格式，</w:t>
      </w:r>
      <w:r>
        <w:rPr>
          <w:rFonts w:hint="eastAsia" w:ascii="Times New Roman" w:hAnsi="Times New Roman" w:cs="Times New Roman"/>
        </w:rPr>
        <w:t>类别有：“Author Year”</w:t>
      </w:r>
      <w:r>
        <w:rPr>
          <w:rFonts w:ascii="Times New Roman" w:hAnsi="Times New Roman" w:cs="Times New Roman"/>
        </w:rPr>
        <w:t>和</w:t>
      </w:r>
      <w:r>
        <w:rPr>
          <w:rFonts w:hint="eastAsia" w:ascii="Times New Roman" w:hAnsi="Times New Roman" w:cs="Times New Roman"/>
        </w:rPr>
        <w:t>“Bibliography Number”，字体选项：正常，上标，斜体，下划线，符号选项：( )，[ ]，</w:t>
      </w:r>
      <w:r>
        <w:rPr>
          <w:rFonts w:ascii="Times New Roman" w:hAnsi="Times New Roman" w:cs="Times New Roman"/>
        </w:rPr>
        <w:t>标点符号：</w:t>
      </w:r>
      <w:commentRangeStart w:id="2"/>
      <w:r>
        <w:rPr>
          <w:rFonts w:ascii="Times New Roman" w:hAnsi="Times New Roman" w:cs="Times New Roman"/>
        </w:rPr>
        <w:t>常用标点符号</w:t>
      </w:r>
      <w:commentRangeEnd w:id="2"/>
      <w:r>
        <w:commentReference w:id="2"/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字体：</w:t>
      </w:r>
      <w:r>
        <w:rPr>
          <w:rFonts w:hint="eastAsia" w:ascii="Times New Roman" w:hAnsi="Times New Roman" w:cs="Times New Roman"/>
        </w:rPr>
        <w:t>Arial，</w:t>
      </w:r>
      <w:r>
        <w:rPr>
          <w:rFonts w:ascii="Times New Roman" w:hAnsi="Times New Roman" w:cs="Times New Roman"/>
        </w:rPr>
        <w:t>Courier，MS serif，MS Sans Serif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Symbol，Times New Roman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字号：</w:t>
      </w:r>
      <w:r>
        <w:rPr>
          <w:rFonts w:hint="eastAsia" w:ascii="Times New Roman" w:hAnsi="Times New Roman" w:cs="Times New Roman"/>
        </w:rPr>
        <w:t>9</w:t>
      </w:r>
      <w:r>
        <w:rPr>
          <w:rFonts w:hint="eastAsia" w:ascii="Times New Roman" w:hAnsi="Times New Roman" w:cs="Times New Roman"/>
          <w:lang w:val="en-US" w:eastAsia="zh-CN"/>
        </w:rPr>
        <w:t>,</w:t>
      </w:r>
      <w:r>
        <w:rPr>
          <w:rFonts w:hint="eastAsia" w:ascii="Times New Roman" w:hAnsi="Times New Roman" w:cs="Times New Roman"/>
        </w:rPr>
        <w:t>10,12,14,18；图</w:t>
      </w:r>
      <w:r>
        <w:rPr>
          <w:rFonts w:ascii="Times New Roman" w:hAnsi="Times New Roman" w:cs="Times New Roman"/>
        </w:rPr>
        <w:t>C-5</w:t>
      </w:r>
      <w:r>
        <w:rPr>
          <w:rFonts w:hint="eastAsia" w:ascii="Times New Roman" w:hAnsi="Times New Roman" w:cs="Times New Roman"/>
        </w:rPr>
        <w:t>用户</w:t>
      </w:r>
      <w:r>
        <w:rPr>
          <w:rFonts w:ascii="Times New Roman" w:hAnsi="Times New Roman" w:cs="Times New Roman"/>
        </w:rPr>
        <w:t>可以设置参考文献生成</w:t>
      </w:r>
      <w:r>
        <w:rPr>
          <w:rFonts w:hint="eastAsia" w:ascii="Times New Roman" w:hAnsi="Times New Roman" w:cs="Times New Roman"/>
        </w:rPr>
        <w:t>格式</w:t>
      </w:r>
      <w:r>
        <w:rPr>
          <w:rFonts w:ascii="Times New Roman" w:hAnsi="Times New Roman" w:cs="Times New Roman"/>
        </w:rPr>
        <w:t>，针对不同</w:t>
      </w:r>
      <w:r>
        <w:rPr>
          <w:rFonts w:hint="eastAsia" w:ascii="Times New Roman" w:hAnsi="Times New Roman" w:cs="Times New Roman"/>
        </w:rPr>
        <w:t>类型</w:t>
      </w:r>
      <w:r>
        <w:rPr>
          <w:rFonts w:ascii="Times New Roman" w:hAnsi="Times New Roman" w:cs="Times New Roman"/>
        </w:rPr>
        <w:t>的参考对象（</w:t>
      </w:r>
      <w:r>
        <w:rPr>
          <w:rFonts w:ascii="Times New Roman" w:hAnsi="Times New Roman" w:cs="Times New Roman"/>
          <w:sz w:val="24"/>
          <w:szCs w:val="24"/>
        </w:rPr>
        <w:t>Book</w:t>
      </w:r>
      <w:r>
        <w:rPr>
          <w:rFonts w:hint="eastAsia" w:ascii="Times New Roman" w:hAnsi="Times New Roman" w:cs="Times New Roman"/>
          <w:sz w:val="24"/>
          <w:szCs w:val="24"/>
        </w:rPr>
        <w:t>、Book section、Conference Proceedings、Electronic</w:t>
      </w:r>
      <w:r>
        <w:rPr>
          <w:rFonts w:ascii="Times New Roman" w:hAnsi="Times New Roman" w:cs="Times New Roman"/>
          <w:sz w:val="24"/>
          <w:szCs w:val="24"/>
        </w:rPr>
        <w:t xml:space="preserve"> Article</w:t>
      </w:r>
      <w:r>
        <w:rPr>
          <w:rFonts w:hint="eastAsia" w:ascii="Times New Roman" w:hAnsi="Times New Roman" w:cs="Times New Roman"/>
          <w:sz w:val="24"/>
          <w:szCs w:val="24"/>
        </w:rPr>
        <w:t>、Journal</w:t>
      </w:r>
      <w:r>
        <w:rPr>
          <w:rFonts w:ascii="Times New Roman" w:hAnsi="Times New Roman" w:cs="Times New Roman"/>
          <w:sz w:val="24"/>
          <w:szCs w:val="24"/>
        </w:rPr>
        <w:t xml:space="preserve"> Article、Patent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Report、Thesis、</w:t>
      </w:r>
      <w:r>
        <w:rPr>
          <w:rFonts w:hint="eastAsia"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</w:rPr>
        <w:t xml:space="preserve"> Page</w:t>
      </w:r>
      <w:r>
        <w:rPr>
          <w:rFonts w:ascii="Times New Roman" w:hAnsi="Times New Roman" w:cs="Times New Roman"/>
        </w:rPr>
        <w:t>）</w:t>
      </w:r>
      <w:r>
        <w:rPr>
          <w:rFonts w:hint="eastAsia" w:ascii="Times New Roman" w:hAnsi="Times New Roman" w:cs="Times New Roman"/>
        </w:rPr>
        <w:t>设置</w:t>
      </w:r>
      <w:r>
        <w:rPr>
          <w:rFonts w:ascii="Times New Roman" w:hAnsi="Times New Roman" w:cs="Times New Roman"/>
        </w:rPr>
        <w:t>不同的</w:t>
      </w:r>
      <w:r>
        <w:rPr>
          <w:rFonts w:hint="eastAsia"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类型，</w:t>
      </w:r>
      <w:r>
        <w:rPr>
          <w:rFonts w:hint="eastAsia" w:ascii="Times New Roman" w:hAnsi="Times New Roman" w:cs="Times New Roman"/>
        </w:rPr>
        <w:t>可以通过</w:t>
      </w:r>
      <w:r>
        <w:rPr>
          <w:rFonts w:ascii="Times New Roman" w:hAnsi="Times New Roman" w:cs="Times New Roman"/>
        </w:rPr>
        <w:t>插入字段的</w:t>
      </w:r>
      <w:r>
        <w:rPr>
          <w:rFonts w:hint="eastAsia" w:ascii="Times New Roman" w:hAnsi="Times New Roman" w:cs="Times New Roman"/>
        </w:rPr>
        <w:t>方式</w:t>
      </w:r>
      <w:r>
        <w:rPr>
          <w:rFonts w:ascii="Times New Roman" w:hAnsi="Times New Roman" w:cs="Times New Roman"/>
        </w:rPr>
        <w:t>插入如“</w:t>
      </w:r>
      <w:r>
        <w:rPr>
          <w:rFonts w:ascii="Segoe UI" w:hAnsi="Segoe UI" w:cs="Segoe UI"/>
          <w:kern w:val="0"/>
          <w:sz w:val="18"/>
          <w:szCs w:val="18"/>
        </w:rPr>
        <w:tab/>
      </w:r>
      <w:r>
        <w:rPr>
          <w:rFonts w:hint="eastAsia" w:ascii="Segoe UI" w:hAnsi="Segoe UI" w:cs="Segoe UI"/>
          <w:kern w:val="0"/>
          <w:sz w:val="18"/>
          <w:szCs w:val="18"/>
        </w:rPr>
        <w:t>制表符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vertAlign w:val="superscript"/>
        </w:rPr>
        <w:t>q</w:t>
      </w:r>
      <w:r>
        <w:rPr>
          <w:rFonts w:hint="eastAsia" w:ascii="Times New Roman" w:hAnsi="Times New Roman" w:cs="Times New Roman"/>
        </w:rPr>
        <w:t>段末</w:t>
      </w:r>
      <w:r>
        <w:rPr>
          <w:rFonts w:ascii="Times New Roman" w:hAnsi="Times New Roman" w:cs="Times New Roman"/>
        </w:rPr>
        <w:t>符”</w:t>
      </w:r>
      <w:r>
        <w:rPr>
          <w:rFonts w:hint="eastAsia"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特殊符号，也可以插入“Title”</w:t>
      </w:r>
      <w:r>
        <w:rPr>
          <w:rFonts w:hint="eastAsia"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“Year”</w:t>
      </w:r>
      <w:r>
        <w:rPr>
          <w:rFonts w:hint="eastAsia" w:ascii="Times New Roman" w:hAnsi="Times New Roman" w:cs="Times New Roman"/>
        </w:rPr>
        <w:t>、“Author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特殊字段，进行参考文献生成格式的设置；</w:t>
      </w:r>
      <w:r>
        <w:rPr>
          <w:rFonts w:hint="eastAsia"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C-6</w:t>
      </w:r>
      <w:r>
        <w:rPr>
          <w:rFonts w:hint="eastAsia" w:ascii="Times New Roman" w:hAnsi="Times New Roman" w:cs="Times New Roman"/>
        </w:rPr>
        <w:t>用户</w:t>
      </w:r>
      <w:r>
        <w:rPr>
          <w:rFonts w:ascii="Times New Roman" w:hAnsi="Times New Roman" w:cs="Times New Roman"/>
        </w:rPr>
        <w:t>可以设置参考文献的排列顺序，具体参考图中所示选项；图C-7</w:t>
      </w:r>
      <w:r>
        <w:rPr>
          <w:rFonts w:hint="eastAsia" w:ascii="Times New Roman" w:hAnsi="Times New Roman" w:cs="Times New Roman"/>
        </w:rPr>
        <w:t>用户</w:t>
      </w:r>
      <w:r>
        <w:rPr>
          <w:rFonts w:ascii="Times New Roman" w:hAnsi="Times New Roman" w:cs="Times New Roman"/>
        </w:rPr>
        <w:t>可以设置</w:t>
      </w:r>
      <w:r>
        <w:rPr>
          <w:rFonts w:hint="eastAsia"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参考文献中作者之间的</w:t>
      </w:r>
      <w:r>
        <w:rPr>
          <w:rFonts w:hint="eastAsia" w:ascii="Times New Roman" w:hAnsi="Times New Roman" w:cs="Times New Roman"/>
        </w:rPr>
        <w:t>排列</w:t>
      </w:r>
      <w:r>
        <w:rPr>
          <w:rFonts w:ascii="Times New Roman" w:hAnsi="Times New Roman" w:cs="Times New Roman"/>
        </w:rPr>
        <w:t>形式；</w:t>
      </w:r>
      <w:r>
        <w:rPr>
          <w:rFonts w:hint="eastAsia" w:ascii="Times New Roman" w:hAnsi="Times New Roman" w:cs="Times New Roman"/>
        </w:rPr>
        <w:t>图</w:t>
      </w:r>
      <w:r>
        <w:rPr>
          <w:rFonts w:ascii="Times New Roman" w:hAnsi="Times New Roman" w:cs="Times New Roman"/>
        </w:rPr>
        <w:t>C-8用户可以设置</w:t>
      </w:r>
      <w:r>
        <w:rPr>
          <w:rFonts w:hint="eastAsia" w:ascii="Times New Roman" w:hAnsi="Times New Roman" w:cs="Times New Roman"/>
        </w:rPr>
        <w:t>生成</w:t>
      </w:r>
      <w:r>
        <w:rPr>
          <w:rFonts w:ascii="Times New Roman" w:hAnsi="Times New Roman" w:cs="Times New Roman"/>
        </w:rPr>
        <w:t>参考文献中作者姓名的展示方式；</w:t>
      </w:r>
    </w:p>
    <w:p>
      <w:pPr/>
      <w:r>
        <w:rPr>
          <w:rFonts w:hint="eastAsia"/>
        </w:rPr>
        <w:drawing>
          <wp:inline distT="0" distB="0" distL="0" distR="0">
            <wp:extent cx="1339215" cy="13982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298" cy="14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 参考</w:t>
      </w:r>
      <w:r>
        <w:rPr>
          <w:sz w:val="18"/>
          <w:szCs w:val="18"/>
        </w:rPr>
        <w:t>文献格式</w:t>
      </w:r>
      <w:r>
        <w:rPr>
          <w:rFonts w:hint="eastAsia"/>
          <w:sz w:val="18"/>
          <w:szCs w:val="18"/>
        </w:rPr>
        <w:t>下拉</w:t>
      </w:r>
      <w:r>
        <w:rPr>
          <w:sz w:val="18"/>
          <w:szCs w:val="18"/>
        </w:rPr>
        <w:t>菜单参考</w:t>
      </w:r>
    </w:p>
    <w:p>
      <w:pPr>
        <w:rPr>
          <w:sz w:val="18"/>
          <w:szCs w:val="18"/>
        </w:rPr>
      </w:pPr>
    </w:p>
    <w:p>
      <w:pPr/>
      <w:r>
        <w:drawing>
          <wp:inline distT="0" distB="0" distL="0" distR="0">
            <wp:extent cx="4779645" cy="1009650"/>
            <wp:effectExtent l="0" t="0" r="190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9678" cy="101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C-1</w:t>
      </w:r>
    </w:p>
    <w:p>
      <w:pPr/>
    </w:p>
    <w:p>
      <w:pPr/>
      <w:r>
        <w:drawing>
          <wp:inline distT="0" distB="0" distL="0" distR="0">
            <wp:extent cx="3630295" cy="1456690"/>
            <wp:effectExtent l="0" t="0" r="825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7419" cy="145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C-2</w:t>
      </w:r>
    </w:p>
    <w:p>
      <w:pPr>
        <w:rPr>
          <w:sz w:val="18"/>
          <w:szCs w:val="18"/>
        </w:rPr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rPr>
          <w:rFonts w:ascii="SimSun" w:hAnsi="SimSun" w:eastAsia="SimSun" w:cs="SimSun"/>
          <w:kern w:val="0"/>
          <w:sz w:val="24"/>
          <w:szCs w:val="24"/>
        </w:rPr>
        <w:drawing>
          <wp:inline distT="0" distB="0" distL="0" distR="0">
            <wp:extent cx="1453515" cy="730250"/>
            <wp:effectExtent l="0" t="0" r="0" b="0"/>
            <wp:docPr id="20" name="图片 20" descr="C:\Users\sunbo\AppData\Roaming\Tencent\Users\1677987516\QQ\WinTemp\RichOle\X3{)EGYZ0U]LLD3[(W09E}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:\Users\sunbo\AppData\Roaming\Tencent\Users\1677987516\QQ\WinTemp\RichOle\X3{)EGYZ0U]LLD3[(W09E}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C-3</w:t>
      </w:r>
    </w:p>
    <w:p>
      <w:pPr>
        <w:rPr>
          <w:sz w:val="18"/>
          <w:szCs w:val="18"/>
        </w:rPr>
      </w:pPr>
    </w:p>
    <w:p>
      <w:pPr>
        <w:widowControl/>
        <w:jc w:val="left"/>
        <w:rPr>
          <w:rFonts w:ascii="SimSun" w:hAnsi="SimSun" w:eastAsia="SimSun" w:cs="SimSun"/>
          <w:kern w:val="0"/>
          <w:sz w:val="24"/>
          <w:szCs w:val="24"/>
        </w:rPr>
      </w:pPr>
      <w:r>
        <w:drawing>
          <wp:inline distT="0" distB="0" distL="0" distR="0">
            <wp:extent cx="2808605" cy="927735"/>
            <wp:effectExtent l="0" t="0" r="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0612" cy="9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图C-4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67960" cy="3637280"/>
            <wp:effectExtent l="0" t="0" r="889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C-5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2435860" cy="150812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586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C-6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3507740" cy="20269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74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C-7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drawing>
          <wp:inline distT="0" distB="0" distL="0" distR="0">
            <wp:extent cx="1617345" cy="730250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7345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  <w:szCs w:val="18"/>
        </w:rPr>
        <w:drawing>
          <wp:inline distT="0" distB="0" distL="0" distR="0">
            <wp:extent cx="2019935" cy="137858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C-8</w:t>
      </w:r>
    </w:p>
    <w:p>
      <w:pPr>
        <w:pStyle w:val="6"/>
      </w:pPr>
      <w:r>
        <w:t xml:space="preserve">2.2.4 </w:t>
      </w:r>
      <w:r>
        <w:rPr>
          <w:rFonts w:hint="eastAsia"/>
        </w:rPr>
        <w:t>格式</w:t>
      </w:r>
      <w:r>
        <w:t>调整</w:t>
      </w:r>
    </w:p>
    <w:p>
      <w:pPr/>
      <w:r>
        <w:rPr>
          <w:rFonts w:hint="eastAsia"/>
        </w:rPr>
        <w:t>用户</w:t>
      </w:r>
      <w:r>
        <w:t>可以通过选择</w:t>
      </w:r>
      <w:r>
        <w:rPr>
          <w:rFonts w:hint="eastAsia"/>
        </w:rPr>
        <w:t>参考</w:t>
      </w:r>
      <w:r>
        <w:t>文献格式下拉</w:t>
      </w:r>
      <w:r>
        <w:rPr>
          <w:rFonts w:hint="eastAsia"/>
        </w:rPr>
        <w:t>菜单</w:t>
      </w:r>
      <w:commentRangeStart w:id="3"/>
      <w:r>
        <w:t>选择其它期刊的格式</w:t>
      </w:r>
      <w:commentRangeEnd w:id="3"/>
      <w:r>
        <w:commentReference w:id="3"/>
      </w:r>
      <w:r>
        <w:t>；</w:t>
      </w:r>
    </w:p>
    <w:p>
      <w:pPr/>
      <w:r>
        <w:rPr>
          <w:rFonts w:hint="eastAsia"/>
        </w:rPr>
        <w:drawing>
          <wp:inline distT="0" distB="0" distL="0" distR="0">
            <wp:extent cx="1339215" cy="139827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7298" cy="140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图 参考</w:t>
      </w:r>
      <w:r>
        <w:rPr>
          <w:sz w:val="18"/>
          <w:szCs w:val="18"/>
        </w:rPr>
        <w:t>文献格式</w:t>
      </w:r>
      <w:r>
        <w:rPr>
          <w:rFonts w:hint="eastAsia"/>
          <w:sz w:val="18"/>
          <w:szCs w:val="18"/>
        </w:rPr>
        <w:t>下拉</w:t>
      </w:r>
      <w:r>
        <w:rPr>
          <w:sz w:val="18"/>
          <w:szCs w:val="18"/>
        </w:rPr>
        <w:t>菜单参考</w:t>
      </w:r>
    </w:p>
    <w:p>
      <w:pPr>
        <w:pStyle w:val="6"/>
      </w:pPr>
      <w:r>
        <w:t xml:space="preserve">2.2.5 </w:t>
      </w:r>
      <w:r>
        <w:rPr>
          <w:rFonts w:hint="eastAsia"/>
        </w:rPr>
        <w:t>格式</w:t>
      </w:r>
      <w:r>
        <w:t>更新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文献</w:t>
      </w:r>
      <w:r>
        <w:rPr>
          <w:rFonts w:ascii="Times New Roman" w:hAnsi="Times New Roman" w:cs="Times New Roman"/>
        </w:rPr>
        <w:t>引用模块有“</w:t>
      </w:r>
      <w:r>
        <w:rPr>
          <w:rFonts w:hint="eastAsia" w:ascii="Times New Roman" w:hAnsi="Times New Roman" w:cs="Times New Roman"/>
        </w:rPr>
        <w:t>格式更新</w:t>
      </w:r>
      <w:r>
        <w:rPr>
          <w:rFonts w:ascii="Times New Roman" w:hAnsi="Times New Roman" w:cs="Times New Roman"/>
        </w:rPr>
        <w:t>”</w:t>
      </w:r>
      <w:r>
        <w:rPr>
          <w:rFonts w:hint="eastAsia"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t>用户选择后会对当前默认的</w:t>
      </w:r>
      <w:r>
        <w:rPr>
          <w:rFonts w:hint="eastAsia" w:ascii="Times New Roman" w:hAnsi="Times New Roman" w:cs="Times New Roman"/>
        </w:rPr>
        <w:t>参考</w:t>
      </w:r>
      <w:r>
        <w:rPr>
          <w:rFonts w:ascii="Times New Roman" w:hAnsi="Times New Roman" w:cs="Times New Roman"/>
        </w:rPr>
        <w:t>文献</w:t>
      </w:r>
      <w:r>
        <w:rPr>
          <w:rFonts w:hint="eastAsia" w:ascii="Times New Roman" w:hAnsi="Times New Roman" w:cs="Times New Roman"/>
        </w:rPr>
        <w:t>格式对</w:t>
      </w:r>
      <w:r>
        <w:rPr>
          <w:rFonts w:ascii="Times New Roman" w:hAnsi="Times New Roman" w:cs="Times New Roman"/>
        </w:rPr>
        <w:t>正文中的引用以及末尾的参考文献格式进行调整</w:t>
      </w:r>
      <w:r>
        <w:rPr>
          <w:rFonts w:hint="eastAsia" w:ascii="Times New Roman" w:hAnsi="Times New Roman" w:cs="Times New Roman"/>
        </w:rPr>
        <w:t>；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稿件投递</w:t>
      </w: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“稿件</w:t>
      </w:r>
      <w:r>
        <w:rPr>
          <w:rFonts w:ascii="Times New Roman" w:hAnsi="Times New Roman" w:cs="Times New Roman"/>
        </w:rPr>
        <w:t>投递”</w:t>
      </w:r>
      <w:r>
        <w:rPr>
          <w:rFonts w:hint="eastAsia" w:ascii="Times New Roman" w:hAnsi="Times New Roman" w:cs="Times New Roman"/>
        </w:rPr>
        <w:t>选项</w:t>
      </w:r>
      <w:r>
        <w:rPr>
          <w:rFonts w:ascii="Times New Roman" w:hAnsi="Times New Roman" w:cs="Times New Roman"/>
        </w:rPr>
        <w:t>，用户选择后直接跳转到BIMT个人主页，进行后续的</w:t>
      </w:r>
      <w:r>
        <w:rPr>
          <w:rFonts w:hint="eastAsia" w:ascii="Times New Roman" w:hAnsi="Times New Roman" w:cs="Times New Roman"/>
        </w:rPr>
        <w:t>稿件</w:t>
      </w:r>
      <w:r>
        <w:rPr>
          <w:rFonts w:ascii="Times New Roman" w:hAnsi="Times New Roman" w:cs="Times New Roman"/>
        </w:rPr>
        <w:t>上传</w:t>
      </w:r>
      <w:r>
        <w:rPr>
          <w:rFonts w:hint="eastAsia"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投稿</w:t>
      </w:r>
      <w:r>
        <w:rPr>
          <w:rFonts w:hint="eastAsia" w:ascii="Times New Roman" w:hAnsi="Times New Roman" w:cs="Times New Roman"/>
        </w:rPr>
        <w:t>/评估</w:t>
      </w:r>
      <w:r>
        <w:rPr>
          <w:rFonts w:ascii="Times New Roman" w:hAnsi="Times New Roman" w:cs="Times New Roman"/>
        </w:rPr>
        <w:t>等功能；</w:t>
      </w:r>
    </w:p>
    <w:p>
      <w:pPr>
        <w:pStyle w:val="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用户信息</w:t>
      </w:r>
    </w:p>
    <w:p>
      <w:pPr/>
      <w:r>
        <w:rPr>
          <w:rFonts w:hint="eastAsia"/>
        </w:rPr>
        <w:t>展示</w:t>
      </w:r>
      <w:r>
        <w:t>用户注册名，</w:t>
      </w:r>
      <w:r>
        <w:rPr>
          <w:rFonts w:hint="eastAsia"/>
        </w:rPr>
        <w:t>登入/登</w:t>
      </w:r>
      <w:r>
        <w:t>出状态，登出状态下，无法实现“</w:t>
      </w:r>
      <w:r>
        <w:rPr>
          <w:rFonts w:hint="eastAsia"/>
        </w:rPr>
        <w:t>稿件</w:t>
      </w:r>
      <w:r>
        <w:t>投递”</w:t>
      </w:r>
      <w:r>
        <w:rPr>
          <w:rFonts w:hint="eastAsia"/>
        </w:rPr>
        <w:t>的</w:t>
      </w:r>
      <w:r>
        <w:t>功能；</w:t>
      </w: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leWU" w:date="2016-02-24T09:59:35Z" w:initials="C">
    <w:p>
      <w:pPr>
        <w:pStyle w:val="7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年前大家讨论的结果是，我们不针对pubmed进行搜索，搜索的目标数据库就是比美特本身的数据库。</w:t>
      </w:r>
    </w:p>
  </w:comment>
  <w:comment w:id="1" w:author="CaleWU" w:date="2016-02-24T10:07:07Z" w:initials="C">
    <w:p>
      <w:pPr>
        <w:pStyle w:val="7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我们需要明确缩写是怎么缩写的？才能编写计算机程序</w:t>
      </w:r>
    </w:p>
  </w:comment>
  <w:comment w:id="2" w:author="CaleWU" w:date="2016-02-24T13:19:50Z" w:initials="C">
    <w:p>
      <w:pPr>
        <w:pStyle w:val="7"/>
        <w:rPr>
          <w:rFonts w:hint="eastAsia" w:eastAsiaTheme="minorEastAsia"/>
          <w:lang w:val="en-US" w:eastAsia="zh-CN"/>
        </w:rPr>
      </w:pPr>
      <w:ins w:id="0" w:author="CaleWU" w:date="2016-02-24T13:20:42Z">
        <w:r>
          <w:rPr>
            <w:rFonts w:hint="eastAsia"/>
            <w:lang w:val="en-US" w:eastAsia="zh-CN"/>
          </w:rPr>
          <w:t>都</w:t>
        </w:r>
      </w:ins>
      <w:ins w:id="1" w:author="CaleWU" w:date="2016-02-24T13:20:44Z">
        <w:r>
          <w:rPr>
            <w:rFonts w:hint="eastAsia"/>
            <w:lang w:val="en-US" w:eastAsia="zh-CN"/>
          </w:rPr>
          <w:t>罗</w:t>
        </w:r>
      </w:ins>
      <w:ins w:id="2" w:author="CaleWU" w:date="2016-02-24T13:19:55Z">
        <w:r>
          <w:rPr>
            <w:rFonts w:hint="eastAsia"/>
            <w:lang w:val="en-US" w:eastAsia="zh-CN"/>
          </w:rPr>
          <w:t>列出来吧</w:t>
        </w:r>
      </w:ins>
    </w:p>
  </w:comment>
  <w:comment w:id="3" w:author="CaleWU" w:date="2016-02-24T13:26:06Z" w:initials="C">
    <w:p>
      <w:pPr>
        <w:pStyle w:val="7"/>
        <w:rPr>
          <w:ins w:id="3" w:author="CaleWU" w:date="2016-02-24T13:26:57Z"/>
          <w:rFonts w:hint="eastAsia"/>
          <w:lang w:val="en-US" w:eastAsia="zh-CN"/>
        </w:rPr>
      </w:pPr>
    </w:p>
    <w:p>
      <w:pPr>
        <w:pStyle w:val="7"/>
        <w:rPr>
          <w:ins w:id="4" w:author="CaleWU" w:date="2016-02-24T13:26:52Z"/>
          <w:rFonts w:hint="eastAsia"/>
          <w:lang w:val="en-US" w:eastAsia="zh-CN"/>
        </w:rPr>
      </w:pPr>
      <w:ins w:id="5" w:author="CaleWU" w:date="2016-02-24T13:26:58Z">
        <w:r>
          <w:rPr>
            <w:rFonts w:hint="eastAsia"/>
            <w:lang w:val="en-US" w:eastAsia="zh-CN"/>
          </w:rPr>
          <w:t>1）</w:t>
        </w:r>
      </w:ins>
      <w:ins w:id="6" w:author="CaleWU" w:date="2016-02-24T13:27:00Z">
        <w:r>
          <w:rPr>
            <w:rFonts w:hint="eastAsia"/>
            <w:lang w:val="en-US" w:eastAsia="zh-CN"/>
          </w:rPr>
          <w:t>这里</w:t>
        </w:r>
      </w:ins>
      <w:ins w:id="7" w:author="CaleWU" w:date="2016-02-24T13:27:01Z">
        <w:r>
          <w:rPr>
            <w:rFonts w:hint="eastAsia"/>
            <w:lang w:val="en-US" w:eastAsia="zh-CN"/>
          </w:rPr>
          <w:t>我们</w:t>
        </w:r>
      </w:ins>
      <w:ins w:id="8" w:author="CaleWU" w:date="2016-02-24T13:27:03Z">
        <w:r>
          <w:rPr>
            <w:rFonts w:hint="eastAsia"/>
            <w:lang w:val="en-US" w:eastAsia="zh-CN"/>
          </w:rPr>
          <w:t>要</w:t>
        </w:r>
      </w:ins>
      <w:ins w:id="9" w:author="CaleWU" w:date="2016-02-24T13:27:04Z">
        <w:r>
          <w:rPr>
            <w:rFonts w:hint="eastAsia"/>
            <w:lang w:val="en-US" w:eastAsia="zh-CN"/>
          </w:rPr>
          <w:t>明确</w:t>
        </w:r>
      </w:ins>
      <w:ins w:id="10" w:author="CaleWU" w:date="2016-02-24T13:27:06Z">
        <w:r>
          <w:rPr>
            <w:rFonts w:hint="eastAsia"/>
            <w:lang w:val="en-US" w:eastAsia="zh-CN"/>
          </w:rPr>
          <w:t>我们</w:t>
        </w:r>
      </w:ins>
      <w:ins w:id="11" w:author="CaleWU" w:date="2016-02-24T13:27:09Z">
        <w:r>
          <w:rPr>
            <w:rFonts w:hint="eastAsia"/>
            <w:lang w:val="en-US" w:eastAsia="zh-CN"/>
          </w:rPr>
          <w:t>支持的</w:t>
        </w:r>
      </w:ins>
      <w:ins w:id="12" w:author="CaleWU" w:date="2016-02-24T13:27:17Z">
        <w:r>
          <w:rPr>
            <w:rFonts w:hint="eastAsia"/>
            <w:lang w:val="en-US" w:eastAsia="zh-CN"/>
          </w:rPr>
          <w:t>具体</w:t>
        </w:r>
      </w:ins>
      <w:ins w:id="13" w:author="CaleWU" w:date="2016-02-24T13:27:19Z">
        <w:r>
          <w:rPr>
            <w:rFonts w:hint="eastAsia"/>
            <w:lang w:val="en-US" w:eastAsia="zh-CN"/>
          </w:rPr>
          <w:t>文献</w:t>
        </w:r>
      </w:ins>
      <w:ins w:id="14" w:author="CaleWU" w:date="2016-02-24T13:27:21Z">
        <w:r>
          <w:rPr>
            <w:rFonts w:hint="eastAsia"/>
            <w:lang w:val="en-US" w:eastAsia="zh-CN"/>
          </w:rPr>
          <w:t>格式</w:t>
        </w:r>
      </w:ins>
      <w:ins w:id="15" w:author="CaleWU" w:date="2016-02-24T13:27:25Z">
        <w:r>
          <w:rPr>
            <w:rFonts w:hint="eastAsia"/>
            <w:lang w:val="en-US" w:eastAsia="zh-CN"/>
          </w:rPr>
          <w:t>，</w:t>
        </w:r>
      </w:ins>
      <w:ins w:id="16" w:author="CaleWU" w:date="2016-02-24T13:27:27Z">
        <w:r>
          <w:rPr>
            <w:rFonts w:hint="eastAsia"/>
            <w:lang w:val="en-US" w:eastAsia="zh-CN"/>
          </w:rPr>
          <w:t>以及</w:t>
        </w:r>
      </w:ins>
      <w:ins w:id="17" w:author="CaleWU" w:date="2016-02-24T13:27:28Z">
        <w:r>
          <w:rPr>
            <w:rFonts w:hint="eastAsia"/>
            <w:lang w:val="en-US" w:eastAsia="zh-CN"/>
          </w:rPr>
          <w:t>该</w:t>
        </w:r>
      </w:ins>
      <w:ins w:id="18" w:author="CaleWU" w:date="2016-02-24T13:27:29Z">
        <w:r>
          <w:rPr>
            <w:rFonts w:hint="eastAsia"/>
            <w:lang w:val="en-US" w:eastAsia="zh-CN"/>
          </w:rPr>
          <w:t>格式</w:t>
        </w:r>
      </w:ins>
      <w:ins w:id="19" w:author="CaleWU" w:date="2016-02-24T13:27:30Z">
        <w:r>
          <w:rPr>
            <w:rFonts w:hint="eastAsia"/>
            <w:lang w:val="en-US" w:eastAsia="zh-CN"/>
          </w:rPr>
          <w:t>的</w:t>
        </w:r>
      </w:ins>
      <w:ins w:id="20" w:author="CaleWU" w:date="2016-02-24T13:27:33Z">
        <w:r>
          <w:rPr>
            <w:rFonts w:hint="eastAsia"/>
            <w:lang w:val="en-US" w:eastAsia="zh-CN"/>
          </w:rPr>
          <w:t>一些</w:t>
        </w:r>
      </w:ins>
      <w:ins w:id="21" w:author="CaleWU" w:date="2016-02-24T13:28:12Z">
        <w:r>
          <w:rPr>
            <w:rFonts w:hint="eastAsia"/>
            <w:lang w:val="en-US" w:eastAsia="zh-CN"/>
          </w:rPr>
          <w:t>排版</w:t>
        </w:r>
      </w:ins>
      <w:ins w:id="22" w:author="CaleWU" w:date="2016-02-24T13:27:35Z">
        <w:r>
          <w:rPr>
            <w:rFonts w:hint="eastAsia"/>
            <w:lang w:val="en-US" w:eastAsia="zh-CN"/>
          </w:rPr>
          <w:t>信息</w:t>
        </w:r>
      </w:ins>
      <w:ins w:id="23" w:author="CaleWU" w:date="2016-02-24T13:27:38Z">
        <w:r>
          <w:rPr>
            <w:rFonts w:hint="eastAsia"/>
            <w:lang w:val="en-US" w:eastAsia="zh-CN"/>
          </w:rPr>
          <w:t>。</w:t>
        </w:r>
      </w:ins>
    </w:p>
    <w:p>
      <w:pPr>
        <w:pStyle w:val="7"/>
        <w:rPr>
          <w:rFonts w:hint="eastAsia" w:eastAsiaTheme="minorEastAsia"/>
          <w:lang w:val="en-US" w:eastAsia="zh-CN"/>
        </w:rPr>
      </w:pPr>
      <w:ins w:id="24" w:author="CaleWU" w:date="2016-02-24T13:26:54Z">
        <w:r>
          <w:rPr>
            <w:rFonts w:hint="eastAsia"/>
            <w:lang w:val="en-US" w:eastAsia="zh-CN"/>
          </w:rPr>
          <w:t>1）</w:t>
        </w:r>
      </w:ins>
      <w:ins w:id="25" w:author="CaleWU" w:date="2016-02-24T13:26:43Z">
        <w:r>
          <w:rPr>
            <w:rFonts w:hint="eastAsia"/>
            <w:lang w:val="en-US" w:eastAsia="zh-CN"/>
          </w:rPr>
          <w:t>用户</w:t>
        </w:r>
      </w:ins>
      <w:ins w:id="26" w:author="CaleWU" w:date="2016-02-24T13:26:12Z">
        <w:r>
          <w:rPr>
            <w:rFonts w:hint="eastAsia"/>
            <w:lang w:val="en-US" w:eastAsia="zh-CN"/>
          </w:rPr>
          <w:t>自定义</w:t>
        </w:r>
      </w:ins>
      <w:ins w:id="27" w:author="CaleWU" w:date="2016-02-24T13:26:13Z">
        <w:r>
          <w:rPr>
            <w:rFonts w:hint="eastAsia"/>
            <w:lang w:val="en-US" w:eastAsia="zh-CN"/>
          </w:rPr>
          <w:t>的</w:t>
        </w:r>
      </w:ins>
      <w:ins w:id="28" w:author="CaleWU" w:date="2016-02-24T13:26:14Z">
        <w:r>
          <w:rPr>
            <w:rFonts w:hint="eastAsia"/>
            <w:lang w:val="en-US" w:eastAsia="zh-CN"/>
          </w:rPr>
          <w:t>格式</w:t>
        </w:r>
      </w:ins>
      <w:ins w:id="29" w:author="CaleWU" w:date="2016-02-24T13:26:18Z">
        <w:r>
          <w:rPr>
            <w:rFonts w:hint="eastAsia"/>
            <w:lang w:val="en-US" w:eastAsia="zh-CN"/>
          </w:rPr>
          <w:t>在</w:t>
        </w:r>
      </w:ins>
      <w:ins w:id="30" w:author="CaleWU" w:date="2016-02-24T13:26:21Z">
        <w:r>
          <w:rPr>
            <w:rFonts w:hint="eastAsia"/>
            <w:lang w:val="en-US" w:eastAsia="zh-CN"/>
          </w:rPr>
          <w:t>这个</w:t>
        </w:r>
      </w:ins>
      <w:ins w:id="31" w:author="CaleWU" w:date="2016-02-24T13:26:24Z">
        <w:r>
          <w:rPr>
            <w:rFonts w:hint="eastAsia"/>
            <w:lang w:val="en-US" w:eastAsia="zh-CN"/>
          </w:rPr>
          <w:t>下拉</w:t>
        </w:r>
      </w:ins>
      <w:ins w:id="32" w:author="CaleWU" w:date="2016-02-24T13:26:26Z">
        <w:r>
          <w:rPr>
            <w:rFonts w:hint="eastAsia"/>
            <w:lang w:val="en-US" w:eastAsia="zh-CN"/>
          </w:rPr>
          <w:t>菜单</w:t>
        </w:r>
      </w:ins>
      <w:ins w:id="33" w:author="CaleWU" w:date="2016-02-24T13:26:29Z">
        <w:r>
          <w:rPr>
            <w:rFonts w:hint="eastAsia"/>
            <w:lang w:val="en-US" w:eastAsia="zh-CN"/>
          </w:rPr>
          <w:t>下面</w:t>
        </w:r>
      </w:ins>
      <w:ins w:id="34" w:author="CaleWU" w:date="2016-02-24T13:26:31Z">
        <w:r>
          <w:rPr>
            <w:rFonts w:hint="eastAsia"/>
            <w:lang w:val="en-US" w:eastAsia="zh-CN"/>
          </w:rPr>
          <w:t>是不是</w:t>
        </w:r>
      </w:ins>
      <w:ins w:id="35" w:author="CaleWU" w:date="2016-02-24T13:26:32Z">
        <w:r>
          <w:rPr>
            <w:rFonts w:hint="eastAsia"/>
            <w:lang w:val="en-US" w:eastAsia="zh-CN"/>
          </w:rPr>
          <w:t>可以</w:t>
        </w:r>
      </w:ins>
      <w:ins w:id="36" w:author="CaleWU" w:date="2016-02-24T13:26:35Z">
        <w:r>
          <w:rPr>
            <w:rFonts w:hint="eastAsia"/>
            <w:lang w:val="en-US" w:eastAsia="zh-CN"/>
          </w:rPr>
          <w:t>选择</w:t>
        </w:r>
      </w:ins>
      <w:ins w:id="37" w:author="CaleWU" w:date="2016-02-24T13:26:36Z">
        <w:r>
          <w:rPr>
            <w:rFonts w:hint="eastAsia"/>
            <w:lang w:val="en-US" w:eastAsia="zh-CN"/>
          </w:rPr>
          <w:t>？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roman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3181902"/>
    </w:sdtPr>
    <w:sdtContent>
      <w:p>
        <w:pPr>
          <w:pStyle w:val="1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BIMT写作指导模型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976"/>
    <w:rsid w:val="00002560"/>
    <w:rsid w:val="00033117"/>
    <w:rsid w:val="000D3007"/>
    <w:rsid w:val="002B5A77"/>
    <w:rsid w:val="002D22C6"/>
    <w:rsid w:val="0032570B"/>
    <w:rsid w:val="003316D1"/>
    <w:rsid w:val="004E7FE6"/>
    <w:rsid w:val="005243BA"/>
    <w:rsid w:val="0056742D"/>
    <w:rsid w:val="0062577D"/>
    <w:rsid w:val="00662976"/>
    <w:rsid w:val="00687EDE"/>
    <w:rsid w:val="006C096B"/>
    <w:rsid w:val="006D2A92"/>
    <w:rsid w:val="00710E80"/>
    <w:rsid w:val="0073586E"/>
    <w:rsid w:val="0074270E"/>
    <w:rsid w:val="0076423E"/>
    <w:rsid w:val="00774735"/>
    <w:rsid w:val="008A0C42"/>
    <w:rsid w:val="008C5BF8"/>
    <w:rsid w:val="008E76A4"/>
    <w:rsid w:val="009907BC"/>
    <w:rsid w:val="009962FC"/>
    <w:rsid w:val="00A514E0"/>
    <w:rsid w:val="00B20113"/>
    <w:rsid w:val="00BC133D"/>
    <w:rsid w:val="00C30731"/>
    <w:rsid w:val="00C53A27"/>
    <w:rsid w:val="00C56372"/>
    <w:rsid w:val="00CA3579"/>
    <w:rsid w:val="00CD7A3D"/>
    <w:rsid w:val="00D2455A"/>
    <w:rsid w:val="00D91B4E"/>
    <w:rsid w:val="00D96E4C"/>
    <w:rsid w:val="00E87126"/>
    <w:rsid w:val="00E91A65"/>
    <w:rsid w:val="00F23CC8"/>
    <w:rsid w:val="00F73B8A"/>
    <w:rsid w:val="00FB427C"/>
    <w:rsid w:val="00FC360F"/>
    <w:rsid w:val="00FF4F2C"/>
    <w:rsid w:val="123A143A"/>
    <w:rsid w:val="651217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text"/>
    <w:basedOn w:val="1"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9">
    <w:name w:val="Date"/>
    <w:basedOn w:val="1"/>
    <w:next w:val="1"/>
    <w:link w:val="24"/>
    <w:unhideWhenUsed/>
    <w:qFormat/>
    <w:uiPriority w:val="99"/>
    <w:pPr>
      <w:ind w:left="100" w:leftChars="2500"/>
    </w:pPr>
  </w:style>
  <w:style w:type="paragraph" w:styleId="10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7">
    <w:name w:val="页眉 Char"/>
    <w:basedOn w:val="14"/>
    <w:link w:val="11"/>
    <w:qFormat/>
    <w:uiPriority w:val="99"/>
    <w:rPr>
      <w:sz w:val="18"/>
      <w:szCs w:val="18"/>
    </w:rPr>
  </w:style>
  <w:style w:type="character" w:customStyle="1" w:styleId="18">
    <w:name w:val="页脚 Char"/>
    <w:basedOn w:val="14"/>
    <w:link w:val="10"/>
    <w:qFormat/>
    <w:uiPriority w:val="99"/>
    <w:rPr>
      <w:sz w:val="18"/>
      <w:szCs w:val="18"/>
    </w:rPr>
  </w:style>
  <w:style w:type="character" w:customStyle="1" w:styleId="19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0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2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24">
    <w:name w:val="日期 Char"/>
    <w:basedOn w:val="14"/>
    <w:link w:val="9"/>
    <w:semiHidden/>
    <w:qFormat/>
    <w:uiPriority w:val="99"/>
  </w:style>
  <w:style w:type="paragraph" w:customStyle="1" w:styleId="2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6" Type="http://schemas.openxmlformats.org/officeDocument/2006/relationships/fontTable" Target="fontTable.xml"/><Relationship Id="rId35" Type="http://schemas.openxmlformats.org/officeDocument/2006/relationships/customXml" Target="../customXml/item2.xml"/><Relationship Id="rId34" Type="http://schemas.openxmlformats.org/officeDocument/2006/relationships/customXml" Target="../customXml/item1.xml"/><Relationship Id="rId33" Type="http://schemas.openxmlformats.org/officeDocument/2006/relationships/image" Target="media/image23.png"/><Relationship Id="rId32" Type="http://schemas.openxmlformats.org/officeDocument/2006/relationships/image" Target="media/image22.png"/><Relationship Id="rId31" Type="http://schemas.openxmlformats.org/officeDocument/2006/relationships/image" Target="media/image21.png"/><Relationship Id="rId30" Type="http://schemas.openxmlformats.org/officeDocument/2006/relationships/image" Target="media/image20.png"/><Relationship Id="rId3" Type="http://schemas.openxmlformats.org/officeDocument/2006/relationships/comments" Target="comments.xml"/><Relationship Id="rId29" Type="http://schemas.openxmlformats.org/officeDocument/2006/relationships/image" Target="media/image19.png"/><Relationship Id="rId28" Type="http://schemas.openxmlformats.org/officeDocument/2006/relationships/image" Target="media/image18.png"/><Relationship Id="rId27" Type="http://schemas.openxmlformats.org/officeDocument/2006/relationships/image" Target="media/image17.png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12F74-AB33-49E7-91B7-B9C8387D2CD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425</Words>
  <Characters>2429</Characters>
  <Lines>20</Lines>
  <Paragraphs>5</Paragraphs>
  <ScaleCrop>false</ScaleCrop>
  <LinksUpToDate>false</LinksUpToDate>
  <CharactersWithSpaces>2849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2016-02-22T00:50:00Z</dcterms:created>
  <dc:creator>Victor_Bimt</dc:creator>
  <cp:lastModifiedBy>CaleWU</cp:lastModifiedBy>
  <dcterms:modified xsi:type="dcterms:W3CDTF">2016-02-24T05:28:49Z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25274</vt:lpwstr>
  </property>
  <property fmtid="{D5CDD505-2E9C-101B-9397-08002B2CF9AE}" pid="3" name="StyleId">
    <vt:lpwstr>http://www.zotero.org/styles/vancouver</vt:lpwstr>
  </property>
  <property fmtid="{D5CDD505-2E9C-101B-9397-08002B2CF9AE}" pid="4" name="KSOProductBuildVer">
    <vt:lpwstr>2052-10.1.0.5511</vt:lpwstr>
  </property>
</Properties>
</file>